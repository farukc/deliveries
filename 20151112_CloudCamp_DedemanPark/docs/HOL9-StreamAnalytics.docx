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D2" w:rsidRDefault="00867CB0">
      <w:pPr>
        <w:pStyle w:val="Heading1"/>
      </w:pPr>
      <w:bookmarkStart w:id="0" w:name="hands-on-lab-9---azure-stream-analytics"/>
      <w:r>
        <w:t>Hands on Lab 9 - Azure Stream Analytics</w:t>
      </w:r>
    </w:p>
    <w:p w:rsidR="000E69D2" w:rsidRDefault="00867CB0">
      <w:pPr>
        <w:pStyle w:val="Heading2"/>
      </w:pPr>
      <w:bookmarkStart w:id="1" w:name="introduction"/>
      <w:bookmarkEnd w:id="0"/>
      <w:r>
        <w:t>1. Introduction</w:t>
      </w:r>
    </w:p>
    <w:bookmarkEnd w:id="1"/>
    <w:p w:rsidR="000E69D2" w:rsidRDefault="00867CB0">
      <w:r>
        <w:t xml:space="preserve">In this lab we will use Azure Stream Analytics and a tumbling window to aggregate device data and output this to </w:t>
      </w:r>
      <w:proofErr w:type="gramStart"/>
      <w:r>
        <w:t>a</w:t>
      </w:r>
      <w:proofErr w:type="gramEnd"/>
      <w:r>
        <w:t xml:space="preserve"> Azure SQL Database</w:t>
      </w:r>
    </w:p>
    <w:p w:rsidR="000E69D2" w:rsidRDefault="00867CB0">
      <w:pPr>
        <w:pStyle w:val="Heading2"/>
      </w:pPr>
      <w:bookmarkStart w:id="2" w:name="pre-requisites"/>
      <w:r>
        <w:t>2. Pre-requisites</w:t>
      </w:r>
    </w:p>
    <w:bookmarkEnd w:id="2"/>
    <w:p w:rsidR="000E69D2" w:rsidRDefault="00867CB0">
      <w:pPr>
        <w:pStyle w:val="Compact"/>
        <w:numPr>
          <w:ilvl w:val="0"/>
          <w:numId w:val="2"/>
        </w:numPr>
      </w:pPr>
      <w:r>
        <w:t>Database table created as part of HOL 1</w:t>
      </w:r>
    </w:p>
    <w:p w:rsidR="000E69D2" w:rsidRDefault="00867CB0">
      <w:pPr>
        <w:pStyle w:val="Heading2"/>
      </w:pPr>
      <w:bookmarkStart w:id="3" w:name="create-the-streaming-analytics-job"/>
      <w:r>
        <w:t>3. Create the Streaming Analytics Job</w:t>
      </w:r>
    </w:p>
    <w:bookmarkEnd w:id="3"/>
    <w:p w:rsidR="000E69D2" w:rsidRDefault="00867CB0">
      <w:pPr>
        <w:numPr>
          <w:ilvl w:val="0"/>
          <w:numId w:val="3"/>
        </w:numPr>
      </w:pPr>
      <w:r>
        <w:t xml:space="preserve">Navigate to the Microsoft Azure management interface </w:t>
      </w:r>
      <w:hyperlink r:id="rId5">
        <w:r>
          <w:rPr>
            <w:rStyle w:val="Link"/>
          </w:rPr>
          <w:t>https://manage.windowsazure.com</w:t>
        </w:r>
      </w:hyperlink>
      <w:r>
        <w:t xml:space="preserve"> (NOTE: Azure Stream Analytics is only configurable in current Management Portal at this time)</w:t>
      </w:r>
    </w:p>
    <w:p w:rsidR="000E69D2" w:rsidRDefault="00867CB0">
      <w:pPr>
        <w:numPr>
          <w:ilvl w:val="0"/>
          <w:numId w:val="3"/>
        </w:numPr>
      </w:pPr>
      <w:r>
        <w:t>Click "+NEW" in the bottom left hand corner of the screen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39800" cy="419100"/>
            <wp:effectExtent l="0" t="0" r="0" b="0"/>
            <wp:docPr id="1" name="Picture" descr="createHDInsightCluster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Select Data Services -&gt; Stream Analytics, click Quick Create.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96280" cy="2449830"/>
            <wp:effectExtent l="0" t="0" r="0" b="0"/>
            <wp:docPr id="2" name="Picture" descr="streamAnalytics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pStyle w:val="Compact"/>
        <w:numPr>
          <w:ilvl w:val="0"/>
          <w:numId w:val="3"/>
        </w:numPr>
      </w:pPr>
      <w:r>
        <w:t>Configure Stream Analytics.</w:t>
      </w:r>
    </w:p>
    <w:p w:rsidR="000E69D2" w:rsidRDefault="00867CB0">
      <w:pPr>
        <w:pStyle w:val="Compact"/>
        <w:numPr>
          <w:ilvl w:val="1"/>
          <w:numId w:val="4"/>
        </w:numPr>
      </w:pPr>
      <w:r>
        <w:t>Enter a job name and location (limited choice due to this being in preview, select any location)</w:t>
      </w:r>
    </w:p>
    <w:p w:rsidR="000E69D2" w:rsidRDefault="00867CB0">
      <w:pPr>
        <w:pStyle w:val="Compact"/>
        <w:numPr>
          <w:ilvl w:val="1"/>
          <w:numId w:val="4"/>
        </w:numPr>
      </w:pPr>
      <w:r>
        <w:t xml:space="preserve">Select </w:t>
      </w:r>
      <w:r>
        <w:rPr>
          <w:b/>
        </w:rPr>
        <w:t>Create new storage account</w:t>
      </w:r>
      <w:r>
        <w:t>.</w:t>
      </w:r>
    </w:p>
    <w:p w:rsidR="000E69D2" w:rsidRDefault="00867CB0">
      <w:pPr>
        <w:pStyle w:val="Compact"/>
        <w:numPr>
          <w:ilvl w:val="1"/>
          <w:numId w:val="4"/>
        </w:numPr>
      </w:pPr>
      <w:r>
        <w:lastRenderedPageBreak/>
        <w:t>Enter a new storage account name.</w:t>
      </w:r>
    </w:p>
    <w:p w:rsidR="000E69D2" w:rsidRDefault="00867CB0">
      <w:pPr>
        <w:numPr>
          <w:ilvl w:val="0"/>
          <w:numId w:val="3"/>
        </w:numPr>
      </w:pPr>
      <w:r>
        <w:t>Click Create stream analytics job.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877560" cy="3348990"/>
            <wp:effectExtent l="0" t="0" r="0" b="0"/>
            <wp:docPr id="3" name="Picture" descr="streamAnalytics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Once creation has finished, navigate to the job.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580380" cy="3592830"/>
            <wp:effectExtent l="0" t="0" r="0" b="0"/>
            <wp:docPr id="4" name="Picture" descr="streamAnalytics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Select the Inputs tab.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40680" cy="3920490"/>
            <wp:effectExtent l="0" t="0" r="0" b="0"/>
            <wp:docPr id="5" name="Picture" descr="streamAnalytics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Click "+Add Input" at the bottom middle of the screen.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6100" cy="520700"/>
            <wp:effectExtent l="0" t="0" r="0" b="0"/>
            <wp:docPr id="6" name="Picture" descr="streamAnalytics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Choose the default "Data stream" click next.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537200" cy="5143500"/>
            <wp:effectExtent l="0" t="0" r="0" b="0"/>
            <wp:docPr id="7" name="Picture" descr="streamAnalytics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Choose the "Event Hub" option.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00700" cy="5130800"/>
            <wp:effectExtent l="0" t="0" r="0" b="0"/>
            <wp:docPr id="8" name="Picture" descr="streamAnalytics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pStyle w:val="Compact"/>
        <w:numPr>
          <w:ilvl w:val="0"/>
          <w:numId w:val="3"/>
        </w:numPr>
      </w:pPr>
      <w:r>
        <w:t>Enter the connection information for the event hub, click next.</w:t>
      </w:r>
    </w:p>
    <w:p w:rsidR="000E69D2" w:rsidRDefault="00867CB0">
      <w:pPr>
        <w:pStyle w:val="Compact"/>
        <w:numPr>
          <w:ilvl w:val="1"/>
          <w:numId w:val="5"/>
        </w:numPr>
      </w:pPr>
      <w:r>
        <w:t xml:space="preserve">Input alias is </w:t>
      </w:r>
      <w:proofErr w:type="spellStart"/>
      <w:r>
        <w:rPr>
          <w:b/>
        </w:rPr>
        <w:t>MyEventHubStream</w:t>
      </w:r>
      <w:proofErr w:type="spellEnd"/>
      <w:r>
        <w:t xml:space="preserve"> (The name is important as it is references in the query)</w:t>
      </w:r>
    </w:p>
    <w:p w:rsidR="000E69D2" w:rsidRDefault="00867CB0">
      <w:pPr>
        <w:pStyle w:val="Compact"/>
        <w:numPr>
          <w:ilvl w:val="1"/>
          <w:numId w:val="5"/>
        </w:numPr>
      </w:pPr>
      <w:r>
        <w:t xml:space="preserve">Select </w:t>
      </w:r>
      <w:r>
        <w:rPr>
          <w:b/>
        </w:rPr>
        <w:t>Use Event Hub from Current Subscription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78500" cy="5257800"/>
            <wp:effectExtent l="0" t="0" r="0" b="0"/>
            <wp:docPr id="9" name="Picture" descr="streamAnalytics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Specify that the data serialization format is JSON and the encoding is UTF-8, click Finish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15000" cy="5181600"/>
            <wp:effectExtent l="0" t="0" r="0" b="0"/>
            <wp:docPr id="10" name="Picture" descr="streamAnalytics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The connection to the storage account will be tested, this will take a moment to complete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397000" cy="330200"/>
            <wp:effectExtent l="0" t="0" r="0" b="0"/>
            <wp:docPr id="11" name="Picture" descr="streamAnalytics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A new input will be created.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4870" cy="3937000"/>
            <wp:effectExtent l="0" t="0" r="0" b="0"/>
            <wp:docPr id="12" name="Picture" descr="streamAnalytics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Navigate to the Output tab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76240" cy="4179570"/>
            <wp:effectExtent l="0" t="0" r="0" b="0"/>
            <wp:docPr id="13" name="Picture" descr="streamAnalytics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Click "+</w:t>
      </w:r>
      <w:ins w:id="4" w:author="Cindy Gross" w:date="2015-04-28T17:19:00Z">
        <w:r w:rsidR="00646D5D">
          <w:t>Output</w:t>
        </w:r>
      </w:ins>
      <w:del w:id="5" w:author="Cindy Gross" w:date="2015-04-28T17:19:00Z">
        <w:r w:rsidDel="00646D5D">
          <w:delText>Input</w:delText>
        </w:r>
      </w:del>
      <w:r>
        <w:t>" at the bottom middle of the screen</w:t>
      </w:r>
    </w:p>
    <w:p w:rsidR="000E69D2" w:rsidRDefault="00867CB0">
      <w:pPr>
        <w:numPr>
          <w:ilvl w:val="0"/>
          <w:numId w:val="1"/>
        </w:numPr>
      </w:pPr>
      <w:del w:id="6" w:author="Cindy Gross" w:date="2015-04-28T17:19:00Z">
        <w:r w:rsidDel="00646D5D">
          <w:rPr>
            <w:noProof/>
          </w:rPr>
          <w:drawing>
            <wp:inline distT="0" distB="0" distL="0" distR="0">
              <wp:extent cx="546100" cy="520700"/>
              <wp:effectExtent l="0" t="0" r="0" b="0"/>
              <wp:docPr id="14" name="Picture" descr="streamAnalyticsImg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images/StreamAnalytics/streamAnalyticsImg5.png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6100" cy="520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Choose SQL Database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76900" cy="5219700"/>
            <wp:effectExtent l="0" t="0" r="0" b="0"/>
            <wp:docPr id="15" name="Picture" descr="streamAnalytics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pStyle w:val="Compact"/>
        <w:numPr>
          <w:ilvl w:val="0"/>
          <w:numId w:val="3"/>
        </w:numPr>
      </w:pPr>
      <w:r>
        <w:t>Enter the connection information, click Finish.</w:t>
      </w:r>
    </w:p>
    <w:p w:rsidR="000E69D2" w:rsidRDefault="00867CB0">
      <w:pPr>
        <w:pStyle w:val="Compact"/>
        <w:numPr>
          <w:ilvl w:val="1"/>
          <w:numId w:val="6"/>
        </w:numPr>
      </w:pPr>
      <w:r>
        <w:t xml:space="preserve">Choose </w:t>
      </w:r>
      <w:r>
        <w:rPr>
          <w:b/>
        </w:rPr>
        <w:t>Use SQL Database from Existing Subscription</w:t>
      </w:r>
    </w:p>
    <w:p w:rsidR="000E69D2" w:rsidRDefault="00867CB0">
      <w:pPr>
        <w:pStyle w:val="Compact"/>
        <w:numPr>
          <w:ilvl w:val="1"/>
          <w:numId w:val="6"/>
        </w:numPr>
      </w:pPr>
      <w:r>
        <w:t>Select the database created in Hands on Lab 1</w:t>
      </w:r>
    </w:p>
    <w:p w:rsidR="000E69D2" w:rsidRDefault="00867CB0">
      <w:pPr>
        <w:pStyle w:val="Compact"/>
        <w:numPr>
          <w:ilvl w:val="1"/>
          <w:numId w:val="6"/>
        </w:numPr>
      </w:pPr>
      <w:r>
        <w:t>Enter the user name and password used when the database was created</w:t>
      </w:r>
    </w:p>
    <w:p w:rsidR="000E69D2" w:rsidRDefault="00867CB0">
      <w:pPr>
        <w:pStyle w:val="Compact"/>
        <w:numPr>
          <w:ilvl w:val="1"/>
          <w:numId w:val="6"/>
        </w:numPr>
      </w:pPr>
      <w:r>
        <w:t xml:space="preserve">Enter the table name </w:t>
      </w:r>
      <w:proofErr w:type="spellStart"/>
      <w:r>
        <w:rPr>
          <w:b/>
        </w:rPr>
        <w:t>AvgReadings</w:t>
      </w:r>
      <w:proofErr w:type="spellEnd"/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118100" cy="4673600"/>
            <wp:effectExtent l="0" t="0" r="0" b="0"/>
            <wp:docPr id="16" name="Picture" descr="streamAnalytics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A new output will be created.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6041390" cy="4133850"/>
            <wp:effectExtent l="0" t="0" r="0" b="0"/>
            <wp:docPr id="17" name="Picture" descr="streamAnalytics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 xml:space="preserve">On the Query tab enter the following and select </w:t>
      </w:r>
      <w:r>
        <w:rPr>
          <w:b/>
        </w:rPr>
        <w:t>Save</w:t>
      </w:r>
      <w:r>
        <w:t xml:space="preserve"> at the bottom.</w:t>
      </w:r>
    </w:p>
    <w:p w:rsidR="000E69D2" w:rsidRDefault="00867CB0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'Temperature'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(Temperature)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Temperature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'Humidity'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(Humidity)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Humidity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'Energy'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(Kwh)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Kwh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lastRenderedPageBreak/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'Light'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(Lumens)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Lumens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</w:p>
    <w:p w:rsidR="000E69D2" w:rsidRDefault="00867CB0">
      <w:pPr>
        <w:numPr>
          <w:ilvl w:val="0"/>
          <w:numId w:val="3"/>
        </w:numPr>
      </w:pPr>
      <w:r>
        <w:t>On the Dashboard tab, start the job by pressing the "Start" button on the bottom middle of the page</w:t>
      </w:r>
      <w:bookmarkStart w:id="7" w:name="_GoBack"/>
      <w:bookmarkEnd w:id="7"/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8000" cy="495300"/>
            <wp:effectExtent l="0" t="0" r="0" b="0"/>
            <wp:docPr id="18" name="Picture" descr="streamAnalytics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It will take a few moments to start, a minute or so later data should appear in the database table. Use Microsoft SQL Management Studio to view the result.</w:t>
      </w:r>
    </w:p>
    <w:sectPr w:rsidR="000E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6A2E9A"/>
    <w:multiLevelType w:val="multilevel"/>
    <w:tmpl w:val="C714FB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A5D24E"/>
    <w:multiLevelType w:val="multilevel"/>
    <w:tmpl w:val="B92663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B7CFC1"/>
    <w:multiLevelType w:val="multilevel"/>
    <w:tmpl w:val="DFB48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ndy Gross">
    <w15:presenceInfo w15:providerId="None" w15:userId="Cindy Gro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0E69D2"/>
    <w:rsid w:val="000E69D2"/>
    <w:rsid w:val="00646D5D"/>
    <w:rsid w:val="008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70B21-28EA-4D15-9CA9-146E49D4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people" Target="people.xml"/><Relationship Id="rId5" Type="http://schemas.openxmlformats.org/officeDocument/2006/relationships/hyperlink" Target="https://manage.windowsazure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Gross</cp:lastModifiedBy>
  <cp:revision>4</cp:revision>
  <dcterms:created xsi:type="dcterms:W3CDTF">2015-02-26T20:29:00Z</dcterms:created>
  <dcterms:modified xsi:type="dcterms:W3CDTF">2015-04-28T21:44:00Z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