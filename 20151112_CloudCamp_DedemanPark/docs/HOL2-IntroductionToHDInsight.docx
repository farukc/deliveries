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388C8" w14:textId="77777777" w:rsidR="00B266C7" w:rsidRDefault="003D731A">
      <w:pPr>
        <w:pStyle w:val="Heading1"/>
      </w:pPr>
      <w:bookmarkStart w:id="0" w:name="hands-on-lab-2---introduction-to-hdinsig"/>
      <w:r>
        <w:t>Hands on Lab 2 - Introduction to HDInsight</w:t>
      </w:r>
    </w:p>
    <w:bookmarkEnd w:id="0"/>
    <w:p w14:paraId="14734CDB" w14:textId="77777777" w:rsidR="00B266C7" w:rsidRDefault="003D731A">
      <w:r>
        <w:t xml:space="preserve">Overall time to complete: </w:t>
      </w:r>
      <w:r>
        <w:rPr>
          <w:b/>
        </w:rPr>
        <w:t>25 minutes</w:t>
      </w:r>
    </w:p>
    <w:p w14:paraId="26582C20" w14:textId="77777777" w:rsidR="00B266C7" w:rsidRDefault="003D731A">
      <w:r>
        <w:t xml:space="preserve">Prerequisites: </w:t>
      </w:r>
      <w:r>
        <w:rPr>
          <w:b/>
        </w:rPr>
        <w:t>Azure Storage Account Creation in Hands on Lab 1</w:t>
      </w:r>
    </w:p>
    <w:p w14:paraId="1FA194CE" w14:textId="77777777" w:rsidR="00B266C7" w:rsidRDefault="003D731A">
      <w:pPr>
        <w:pStyle w:val="Heading1"/>
      </w:pPr>
      <w:bookmarkStart w:id="1" w:name="hdinsight-cluster-overview"/>
      <w:r>
        <w:t>1 HDInsight Cluster Overview</w:t>
      </w:r>
    </w:p>
    <w:bookmarkEnd w:id="1"/>
    <w:p w14:paraId="14D659C3" w14:textId="77777777" w:rsidR="00B266C7" w:rsidRDefault="003D731A">
      <w:r>
        <w:t>Azure HDInsight deploys and provisions Apache Hadoop clusters in the cloud, providing a software framework designed to manage, analyze, and report on big data.</w:t>
      </w:r>
    </w:p>
    <w:p w14:paraId="7E3E46C8" w14:textId="77777777" w:rsidR="00B266C7" w:rsidRDefault="003D731A">
      <w:r>
        <w:t xml:space="preserve">The Hadoop core provides reliable data storage with the Hadoop Distributed File System (HDFS), and a simple </w:t>
      </w:r>
      <w:commentRangeStart w:id="2"/>
      <w:r>
        <w:t xml:space="preserve">MapReduce </w:t>
      </w:r>
      <w:commentRangeEnd w:id="2"/>
      <w:r w:rsidR="00895471">
        <w:rPr>
          <w:rStyle w:val="CommentReference"/>
        </w:rPr>
        <w:commentReference w:id="2"/>
      </w:r>
      <w:r>
        <w:t>programming model to process and analyze, in parallel, the data stored in this distributed system.</w:t>
      </w:r>
    </w:p>
    <w:p w14:paraId="362E68A8" w14:textId="77777777" w:rsidR="00B266C7" w:rsidRDefault="003D731A">
      <w:pPr>
        <w:pStyle w:val="Heading2"/>
      </w:pPr>
      <w:bookmarkStart w:id="3" w:name="create-the-hdinsight-cluster"/>
      <w:r>
        <w:t>1.2 Create the HDInsight cluster</w:t>
      </w:r>
    </w:p>
    <w:bookmarkEnd w:id="3"/>
    <w:p w14:paraId="2D71D491" w14:textId="77777777" w:rsidR="00B266C7" w:rsidRDefault="003D731A">
      <w:pPr>
        <w:numPr>
          <w:ilvl w:val="0"/>
          <w:numId w:val="2"/>
        </w:numPr>
      </w:pPr>
      <w:r>
        <w:t xml:space="preserve">Navigate to the Microsoft Azure management interface </w:t>
      </w:r>
      <w:hyperlink r:id="rId7">
        <w:r>
          <w:rPr>
            <w:rStyle w:val="Link"/>
          </w:rPr>
          <w:t>https://manage.windowsazure.com</w:t>
        </w:r>
      </w:hyperlink>
      <w:r>
        <w:t xml:space="preserve"> (NOTE: HDInsight clusters are only configurable in current Management Portal at this time)</w:t>
      </w:r>
    </w:p>
    <w:p w14:paraId="02F488DC" w14:textId="77777777" w:rsidR="00B266C7" w:rsidRDefault="003D731A">
      <w:pPr>
        <w:numPr>
          <w:ilvl w:val="0"/>
          <w:numId w:val="2"/>
        </w:numPr>
      </w:pPr>
      <w:r>
        <w:t>Ensure you are on the correct subscription by locating the subscriptions button in the upper right hand corner of the page.</w:t>
      </w:r>
    </w:p>
    <w:p w14:paraId="7A330CA7" w14:textId="77777777" w:rsidR="00B266C7" w:rsidRDefault="003D731A">
      <w:pPr>
        <w:numPr>
          <w:ilvl w:val="0"/>
          <w:numId w:val="1"/>
        </w:numPr>
      </w:pPr>
      <w:r>
        <w:rPr>
          <w:noProof/>
        </w:rPr>
        <w:drawing>
          <wp:inline distT="0" distB="0" distL="0" distR="0" wp14:anchorId="606ACFA3" wp14:editId="7CAC8717">
            <wp:extent cx="1054100" cy="279400"/>
            <wp:effectExtent l="0" t="0" r="0" b="0"/>
            <wp:docPr id="1" name="Picture" descr="createHDInsightClusterImg1.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png"/>
                    <pic:cNvPicPr>
                      <a:picLocks noChangeAspect="1" noChangeArrowheads="1"/>
                    </pic:cNvPicPr>
                  </pic:nvPicPr>
                  <pic:blipFill>
                    <a:blip r:embed="rId8"/>
                    <a:stretch>
                      <a:fillRect/>
                    </a:stretch>
                  </pic:blipFill>
                  <pic:spPr bwMode="auto">
                    <a:xfrm>
                      <a:off x="0" y="0"/>
                      <a:ext cx="1054100" cy="279400"/>
                    </a:xfrm>
                    <a:prstGeom prst="rect">
                      <a:avLst/>
                    </a:prstGeom>
                    <a:noFill/>
                    <a:ln w="9525">
                      <a:noFill/>
                      <a:headEnd/>
                      <a:tailEnd/>
                    </a:ln>
                  </pic:spPr>
                </pic:pic>
              </a:graphicData>
            </a:graphic>
          </wp:inline>
        </w:drawing>
      </w:r>
    </w:p>
    <w:p w14:paraId="13794D5F" w14:textId="77777777" w:rsidR="00B266C7" w:rsidRDefault="00B266C7">
      <w:pPr>
        <w:pStyle w:val="ImageCaption"/>
        <w:numPr>
          <w:ilvl w:val="0"/>
          <w:numId w:val="1"/>
        </w:numPr>
      </w:pPr>
    </w:p>
    <w:p w14:paraId="2F99F2E1" w14:textId="77777777" w:rsidR="00B266C7" w:rsidRDefault="003D731A">
      <w:pPr>
        <w:numPr>
          <w:ilvl w:val="0"/>
          <w:numId w:val="2"/>
        </w:numPr>
      </w:pPr>
      <w:r>
        <w:t>Navigate to "HDInsight" tab on the left hand menu.</w:t>
      </w:r>
    </w:p>
    <w:p w14:paraId="40077283" w14:textId="77777777" w:rsidR="00B266C7" w:rsidRDefault="003D731A">
      <w:pPr>
        <w:numPr>
          <w:ilvl w:val="0"/>
          <w:numId w:val="1"/>
        </w:numPr>
      </w:pPr>
      <w:r>
        <w:rPr>
          <w:noProof/>
        </w:rPr>
        <w:drawing>
          <wp:inline distT="0" distB="0" distL="0" distR="0" wp14:anchorId="01C76642" wp14:editId="59AAB0D7">
            <wp:extent cx="1409700" cy="495300"/>
            <wp:effectExtent l="0" t="0" r="0" b="0"/>
            <wp:docPr id="2" name="Picture" descr="createHDInsightClusterImg2.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2.png"/>
                    <pic:cNvPicPr>
                      <a:picLocks noChangeAspect="1" noChangeArrowheads="1"/>
                    </pic:cNvPicPr>
                  </pic:nvPicPr>
                  <pic:blipFill>
                    <a:blip r:embed="rId9"/>
                    <a:stretch>
                      <a:fillRect/>
                    </a:stretch>
                  </pic:blipFill>
                  <pic:spPr bwMode="auto">
                    <a:xfrm>
                      <a:off x="0" y="0"/>
                      <a:ext cx="1409700" cy="495300"/>
                    </a:xfrm>
                    <a:prstGeom prst="rect">
                      <a:avLst/>
                    </a:prstGeom>
                    <a:noFill/>
                    <a:ln w="9525">
                      <a:noFill/>
                      <a:headEnd/>
                      <a:tailEnd/>
                    </a:ln>
                  </pic:spPr>
                </pic:pic>
              </a:graphicData>
            </a:graphic>
          </wp:inline>
        </w:drawing>
      </w:r>
    </w:p>
    <w:p w14:paraId="78C0DE15" w14:textId="77777777" w:rsidR="00B266C7" w:rsidRDefault="00B266C7">
      <w:pPr>
        <w:pStyle w:val="ImageCaption"/>
        <w:numPr>
          <w:ilvl w:val="0"/>
          <w:numId w:val="1"/>
        </w:numPr>
      </w:pPr>
    </w:p>
    <w:p w14:paraId="1A14CB4F" w14:textId="77777777" w:rsidR="00B266C7" w:rsidRDefault="003D731A">
      <w:pPr>
        <w:numPr>
          <w:ilvl w:val="0"/>
          <w:numId w:val="2"/>
        </w:numPr>
      </w:pPr>
      <w:r>
        <w:t>Click "+NEW" in the bottom left hand corner of the page.</w:t>
      </w:r>
    </w:p>
    <w:p w14:paraId="2AC85CF5" w14:textId="77777777" w:rsidR="00B266C7" w:rsidRDefault="003D731A">
      <w:pPr>
        <w:numPr>
          <w:ilvl w:val="0"/>
          <w:numId w:val="1"/>
        </w:numPr>
      </w:pPr>
      <w:r>
        <w:rPr>
          <w:noProof/>
        </w:rPr>
        <w:drawing>
          <wp:inline distT="0" distB="0" distL="0" distR="0" wp14:anchorId="044F1129" wp14:editId="68520F55">
            <wp:extent cx="939800" cy="419100"/>
            <wp:effectExtent l="0" t="0" r="0" b="0"/>
            <wp:docPr id="3" name="Picture" descr="createHDInsightClusterImg3.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3.png"/>
                    <pic:cNvPicPr>
                      <a:picLocks noChangeAspect="1" noChangeArrowheads="1"/>
                    </pic:cNvPicPr>
                  </pic:nvPicPr>
                  <pic:blipFill>
                    <a:blip r:embed="rId10"/>
                    <a:stretch>
                      <a:fillRect/>
                    </a:stretch>
                  </pic:blipFill>
                  <pic:spPr bwMode="auto">
                    <a:xfrm>
                      <a:off x="0" y="0"/>
                      <a:ext cx="939800" cy="419100"/>
                    </a:xfrm>
                    <a:prstGeom prst="rect">
                      <a:avLst/>
                    </a:prstGeom>
                    <a:noFill/>
                    <a:ln w="9525">
                      <a:noFill/>
                      <a:headEnd/>
                      <a:tailEnd/>
                    </a:ln>
                  </pic:spPr>
                </pic:pic>
              </a:graphicData>
            </a:graphic>
          </wp:inline>
        </w:drawing>
      </w:r>
    </w:p>
    <w:p w14:paraId="63A2F2E0" w14:textId="77777777" w:rsidR="00B266C7" w:rsidRDefault="00B266C7">
      <w:pPr>
        <w:pStyle w:val="ImageCaption"/>
        <w:numPr>
          <w:ilvl w:val="0"/>
          <w:numId w:val="1"/>
        </w:numPr>
      </w:pPr>
    </w:p>
    <w:p w14:paraId="7D4C6D56" w14:textId="056B7846" w:rsidR="00B266C7" w:rsidRDefault="003D731A">
      <w:pPr>
        <w:numPr>
          <w:ilvl w:val="0"/>
          <w:numId w:val="2"/>
        </w:numPr>
      </w:pPr>
      <w:r>
        <w:t>This will open up the data services menu and highlight HDInsight (note the path Data Service</w:t>
      </w:r>
      <w:ins w:id="4" w:author="Cindy Gross" w:date="2015-04-24T12:58:00Z">
        <w:r w:rsidR="003A1270">
          <w:t>s</w:t>
        </w:r>
      </w:ins>
      <w:r>
        <w:t xml:space="preserve"> -&gt; HDInsight).</w:t>
      </w:r>
    </w:p>
    <w:p w14:paraId="780B8702" w14:textId="5196B3DB" w:rsidR="00B266C7" w:rsidRDefault="003D731A">
      <w:pPr>
        <w:numPr>
          <w:ilvl w:val="0"/>
          <w:numId w:val="1"/>
        </w:numPr>
      </w:pPr>
      <w:del w:id="5" w:author="Cindy Gross" w:date="2015-04-24T12:59:00Z">
        <w:r w:rsidDel="003A1270">
          <w:rPr>
            <w:noProof/>
          </w:rPr>
          <w:lastRenderedPageBreak/>
          <w:drawing>
            <wp:inline distT="0" distB="0" distL="0" distR="0" wp14:anchorId="2F232DFC" wp14:editId="04116554">
              <wp:extent cx="5621020" cy="2077720"/>
              <wp:effectExtent l="0" t="0" r="0" b="0"/>
              <wp:docPr id="4" name="Picture" descr="createHDInsightClusterImg4.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4.png"/>
                      <pic:cNvPicPr>
                        <a:picLocks noChangeAspect="1" noChangeArrowheads="1"/>
                      </pic:cNvPicPr>
                    </pic:nvPicPr>
                    <pic:blipFill>
                      <a:blip r:embed="rId11"/>
                      <a:stretch>
                        <a:fillRect/>
                      </a:stretch>
                    </pic:blipFill>
                    <pic:spPr bwMode="auto">
                      <a:xfrm>
                        <a:off x="0" y="0"/>
                        <a:ext cx="5621020" cy="2077720"/>
                      </a:xfrm>
                      <a:prstGeom prst="rect">
                        <a:avLst/>
                      </a:prstGeom>
                      <a:noFill/>
                      <a:ln w="9525">
                        <a:noFill/>
                        <a:headEnd/>
                        <a:tailEnd/>
                      </a:ln>
                    </pic:spPr>
                  </pic:pic>
                </a:graphicData>
              </a:graphic>
            </wp:inline>
          </w:drawing>
        </w:r>
      </w:del>
      <w:ins w:id="6" w:author="Cindy Gross" w:date="2015-04-24T12:59:00Z">
        <w:r w:rsidR="003A1270">
          <w:rPr>
            <w:noProof/>
          </w:rPr>
          <w:drawing>
            <wp:inline distT="0" distB="0" distL="0" distR="0" wp14:anchorId="1D7EA703" wp14:editId="3508717B">
              <wp:extent cx="5587909" cy="1995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6211" cy="1998134"/>
                      </a:xfrm>
                      <a:prstGeom prst="rect">
                        <a:avLst/>
                      </a:prstGeom>
                    </pic:spPr>
                  </pic:pic>
                </a:graphicData>
              </a:graphic>
            </wp:inline>
          </w:drawing>
        </w:r>
      </w:ins>
    </w:p>
    <w:p w14:paraId="6D4740D9" w14:textId="77777777" w:rsidR="00B266C7" w:rsidRDefault="00B266C7">
      <w:pPr>
        <w:pStyle w:val="ImageCaption"/>
        <w:numPr>
          <w:ilvl w:val="0"/>
          <w:numId w:val="1"/>
        </w:numPr>
      </w:pPr>
    </w:p>
    <w:p w14:paraId="618FBF0A" w14:textId="77777777" w:rsidR="00B266C7" w:rsidRDefault="003D731A">
      <w:pPr>
        <w:numPr>
          <w:ilvl w:val="0"/>
          <w:numId w:val="2"/>
        </w:numPr>
      </w:pPr>
      <w:r>
        <w:t>Click on the "Custom Create" button.</w:t>
      </w:r>
    </w:p>
    <w:p w14:paraId="62A0C65C" w14:textId="77777777" w:rsidR="00B266C7" w:rsidRDefault="003D731A">
      <w:pPr>
        <w:numPr>
          <w:ilvl w:val="0"/>
          <w:numId w:val="1"/>
        </w:numPr>
      </w:pPr>
      <w:r>
        <w:rPr>
          <w:noProof/>
        </w:rPr>
        <w:drawing>
          <wp:inline distT="0" distB="0" distL="0" distR="0" wp14:anchorId="0BEC396D" wp14:editId="0063CE69">
            <wp:extent cx="1308100" cy="444500"/>
            <wp:effectExtent l="0" t="0" r="0" b="0"/>
            <wp:docPr id="5" name="Picture" descr="createHDInsightClusterImg5.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5.png"/>
                    <pic:cNvPicPr>
                      <a:picLocks noChangeAspect="1" noChangeArrowheads="1"/>
                    </pic:cNvPicPr>
                  </pic:nvPicPr>
                  <pic:blipFill>
                    <a:blip r:embed="rId13"/>
                    <a:stretch>
                      <a:fillRect/>
                    </a:stretch>
                  </pic:blipFill>
                  <pic:spPr bwMode="auto">
                    <a:xfrm>
                      <a:off x="0" y="0"/>
                      <a:ext cx="1308100" cy="444500"/>
                    </a:xfrm>
                    <a:prstGeom prst="rect">
                      <a:avLst/>
                    </a:prstGeom>
                    <a:noFill/>
                    <a:ln w="9525">
                      <a:noFill/>
                      <a:headEnd/>
                      <a:tailEnd/>
                    </a:ln>
                  </pic:spPr>
                </pic:pic>
              </a:graphicData>
            </a:graphic>
          </wp:inline>
        </w:drawing>
      </w:r>
    </w:p>
    <w:p w14:paraId="4CE6AE8F" w14:textId="77777777" w:rsidR="00B266C7" w:rsidRDefault="00B266C7">
      <w:pPr>
        <w:pStyle w:val="ImageCaption"/>
        <w:numPr>
          <w:ilvl w:val="0"/>
          <w:numId w:val="1"/>
        </w:numPr>
      </w:pPr>
    </w:p>
    <w:p w14:paraId="48C37672" w14:textId="77777777" w:rsidR="00B266C7" w:rsidRDefault="003D731A">
      <w:pPr>
        <w:pStyle w:val="Compact"/>
        <w:numPr>
          <w:ilvl w:val="0"/>
          <w:numId w:val="2"/>
        </w:numPr>
      </w:pPr>
      <w:r>
        <w:t>A New HDInsight Cluster creation wizard will open.</w:t>
      </w:r>
    </w:p>
    <w:p w14:paraId="0DA3CCBB" w14:textId="5CE29BFB" w:rsidR="00B266C7" w:rsidRDefault="003D731A">
      <w:pPr>
        <w:pStyle w:val="Compact"/>
        <w:numPr>
          <w:ilvl w:val="1"/>
          <w:numId w:val="3"/>
        </w:numPr>
      </w:pPr>
      <w:r>
        <w:t>Enter a name for the cluster; if</w:t>
      </w:r>
      <w:ins w:id="7" w:author="Cindy Gross" w:date="2015-04-24T12:59:00Z">
        <w:r w:rsidR="003A1270">
          <w:t xml:space="preserve"> the name</w:t>
        </w:r>
      </w:ins>
      <w:r>
        <w:t xml:space="preserve"> </w:t>
      </w:r>
      <w:ins w:id="8" w:author="Cindy Gross" w:date="2015-04-24T12:59:00Z">
        <w:r w:rsidR="003A1270">
          <w:t xml:space="preserve">is </w:t>
        </w:r>
      </w:ins>
      <w:r>
        <w:t xml:space="preserve">available </w:t>
      </w:r>
      <w:ins w:id="9" w:author="Cindy Gross" w:date="2015-04-24T12:59:00Z">
        <w:r w:rsidR="003A1270">
          <w:t xml:space="preserve">on azurehdinsight.net </w:t>
        </w:r>
      </w:ins>
      <w:r>
        <w:t xml:space="preserve">the interface will </w:t>
      </w:r>
      <w:del w:id="10" w:author="Cindy Gross" w:date="2015-04-24T13:00:00Z">
        <w:r w:rsidDel="003A1270">
          <w:delText>indicate with</w:delText>
        </w:r>
      </w:del>
      <w:ins w:id="11" w:author="Cindy Gross" w:date="2015-04-24T13:00:00Z">
        <w:r w:rsidR="003A1270">
          <w:t>show</w:t>
        </w:r>
      </w:ins>
      <w:r>
        <w:t xml:space="preserve"> a green </w:t>
      </w:r>
      <w:del w:id="12" w:author="Cindy Gross" w:date="2015-04-24T13:00:00Z">
        <w:r w:rsidDel="003A1270">
          <w:delText>tick</w:delText>
        </w:r>
      </w:del>
      <w:ins w:id="13" w:author="Cindy Gross" w:date="2015-04-24T13:00:00Z">
        <w:r w:rsidR="003A1270">
          <w:t>checkmark</w:t>
        </w:r>
      </w:ins>
      <w:r>
        <w:t>.</w:t>
      </w:r>
    </w:p>
    <w:p w14:paraId="5FF1E930" w14:textId="77777777" w:rsidR="00B266C7" w:rsidRDefault="003D731A">
      <w:pPr>
        <w:pStyle w:val="Compact"/>
        <w:numPr>
          <w:ilvl w:val="1"/>
          <w:numId w:val="3"/>
        </w:numPr>
      </w:pPr>
      <w:r>
        <w:t>Note the options for Cluster Type</w:t>
      </w:r>
      <w:r w:rsidR="00895471">
        <w:t xml:space="preserve">, </w:t>
      </w:r>
      <w:commentRangeStart w:id="14"/>
      <w:r w:rsidR="00895471">
        <w:t>Operating System</w:t>
      </w:r>
      <w:commentRangeEnd w:id="14"/>
      <w:r w:rsidR="00895471">
        <w:rPr>
          <w:rStyle w:val="CommentReference"/>
        </w:rPr>
        <w:commentReference w:id="14"/>
      </w:r>
      <w:r w:rsidR="00895471">
        <w:t>,</w:t>
      </w:r>
      <w:r>
        <w:t xml:space="preserve"> and HDInsight Version. Don't change any of the default settings, this will be Hadoop</w:t>
      </w:r>
      <w:r w:rsidR="00895471">
        <w:t>, Windows,</w:t>
      </w:r>
      <w:r>
        <w:t xml:space="preserve"> and version 3.1.</w:t>
      </w:r>
    </w:p>
    <w:p w14:paraId="5E8BCCAC" w14:textId="77777777" w:rsidR="00B266C7" w:rsidRDefault="003D731A">
      <w:pPr>
        <w:numPr>
          <w:ilvl w:val="0"/>
          <w:numId w:val="1"/>
        </w:numPr>
      </w:pPr>
      <w:r>
        <w:t>Click the "Next" arrow in the lower right corner.</w:t>
      </w:r>
    </w:p>
    <w:p w14:paraId="3437D474" w14:textId="33A51793" w:rsidR="00B266C7" w:rsidRDefault="003D731A">
      <w:pPr>
        <w:numPr>
          <w:ilvl w:val="0"/>
          <w:numId w:val="1"/>
        </w:numPr>
      </w:pPr>
      <w:del w:id="15" w:author="Cindy Gross" w:date="2015-04-24T13:00:00Z">
        <w:r w:rsidDel="003A1270">
          <w:rPr>
            <w:noProof/>
          </w:rPr>
          <w:lastRenderedPageBreak/>
          <w:drawing>
            <wp:inline distT="0" distB="0" distL="0" distR="0" wp14:anchorId="0FF25462" wp14:editId="5CD73E47">
              <wp:extent cx="5410200" cy="4013200"/>
              <wp:effectExtent l="0" t="0" r="0" b="0"/>
              <wp:docPr id="6" name="Picture" descr="createHDInsightClusterImg7.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7.png"/>
                      <pic:cNvPicPr>
                        <a:picLocks noChangeAspect="1" noChangeArrowheads="1"/>
                      </pic:cNvPicPr>
                    </pic:nvPicPr>
                    <pic:blipFill>
                      <a:blip r:embed="rId14"/>
                      <a:stretch>
                        <a:fillRect/>
                      </a:stretch>
                    </pic:blipFill>
                    <pic:spPr bwMode="auto">
                      <a:xfrm>
                        <a:off x="0" y="0"/>
                        <a:ext cx="5410200" cy="4013200"/>
                      </a:xfrm>
                      <a:prstGeom prst="rect">
                        <a:avLst/>
                      </a:prstGeom>
                      <a:noFill/>
                      <a:ln w="9525">
                        <a:noFill/>
                        <a:headEnd/>
                        <a:tailEnd/>
                      </a:ln>
                    </pic:spPr>
                  </pic:pic>
                </a:graphicData>
              </a:graphic>
            </wp:inline>
          </w:drawing>
        </w:r>
      </w:del>
      <w:ins w:id="16" w:author="Cindy Gross" w:date="2015-04-24T13:00:00Z">
        <w:r w:rsidR="003A1270" w:rsidRPr="003A1270">
          <w:rPr>
            <w:noProof/>
          </w:rPr>
          <w:t xml:space="preserve"> </w:t>
        </w:r>
        <w:r w:rsidR="003A1270">
          <w:rPr>
            <w:noProof/>
          </w:rPr>
          <w:drawing>
            <wp:inline distT="0" distB="0" distL="0" distR="0" wp14:anchorId="5F38DC15" wp14:editId="14370777">
              <wp:extent cx="3307937" cy="29089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2002" cy="2921303"/>
                      </a:xfrm>
                      <a:prstGeom prst="rect">
                        <a:avLst/>
                      </a:prstGeom>
                    </pic:spPr>
                  </pic:pic>
                </a:graphicData>
              </a:graphic>
            </wp:inline>
          </w:drawing>
        </w:r>
      </w:ins>
    </w:p>
    <w:p w14:paraId="5CDE242E" w14:textId="77777777" w:rsidR="00B266C7" w:rsidRDefault="00B266C7">
      <w:pPr>
        <w:pStyle w:val="ImageCaption"/>
        <w:numPr>
          <w:ilvl w:val="0"/>
          <w:numId w:val="1"/>
        </w:numPr>
      </w:pPr>
    </w:p>
    <w:p w14:paraId="511EE1D6" w14:textId="77777777" w:rsidR="00B266C7" w:rsidRDefault="003D731A">
      <w:pPr>
        <w:numPr>
          <w:ilvl w:val="0"/>
          <w:numId w:val="2"/>
        </w:numPr>
      </w:pPr>
      <w:r>
        <w:t xml:space="preserve">Change Data Nodes to </w:t>
      </w:r>
      <w:r>
        <w:rPr>
          <w:b/>
        </w:rPr>
        <w:t>1</w:t>
      </w:r>
      <w:r>
        <w:t xml:space="preserve"> to create a 1 node cluster. Select the Location to the same location specified when you created the storage account in HOL1. </w:t>
      </w:r>
      <w:ins w:id="17" w:author="Cindy Gross" w:date="2015-04-23T17:28:00Z">
        <w:r w:rsidR="00895471">
          <w:t xml:space="preserve">Leave the Head Node and Data Node Size at the default values. </w:t>
        </w:r>
      </w:ins>
      <w:r>
        <w:t>Click the "Next" arrow in the lower right corner.</w:t>
      </w:r>
    </w:p>
    <w:p w14:paraId="28CAA284" w14:textId="3FB5EE34" w:rsidR="00B266C7" w:rsidRDefault="003D731A">
      <w:pPr>
        <w:numPr>
          <w:ilvl w:val="0"/>
          <w:numId w:val="1"/>
        </w:numPr>
      </w:pPr>
      <w:del w:id="18" w:author="Cindy Gross" w:date="2015-04-24T14:07:00Z">
        <w:r w:rsidDel="00C57DDF">
          <w:rPr>
            <w:noProof/>
          </w:rPr>
          <w:lastRenderedPageBreak/>
          <w:drawing>
            <wp:inline distT="0" distB="0" distL="0" distR="0" wp14:anchorId="2144248B" wp14:editId="38F90F7F">
              <wp:extent cx="5372100" cy="4038600"/>
              <wp:effectExtent l="0" t="0" r="0" b="0"/>
              <wp:docPr id="7" name="Picture" descr="createHDInsightClusterImg8.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8.png"/>
                      <pic:cNvPicPr>
                        <a:picLocks noChangeAspect="1" noChangeArrowheads="1"/>
                      </pic:cNvPicPr>
                    </pic:nvPicPr>
                    <pic:blipFill>
                      <a:blip r:embed="rId16"/>
                      <a:stretch>
                        <a:fillRect/>
                      </a:stretch>
                    </pic:blipFill>
                    <pic:spPr bwMode="auto">
                      <a:xfrm>
                        <a:off x="0" y="0"/>
                        <a:ext cx="5372100" cy="4038600"/>
                      </a:xfrm>
                      <a:prstGeom prst="rect">
                        <a:avLst/>
                      </a:prstGeom>
                      <a:noFill/>
                      <a:ln w="9525">
                        <a:noFill/>
                        <a:headEnd/>
                        <a:tailEnd/>
                      </a:ln>
                    </pic:spPr>
                  </pic:pic>
                </a:graphicData>
              </a:graphic>
            </wp:inline>
          </w:drawing>
        </w:r>
      </w:del>
      <w:ins w:id="19" w:author="Cindy Gross" w:date="2015-04-24T14:07:00Z">
        <w:r w:rsidR="00C57DDF" w:rsidRPr="00C57DDF">
          <w:rPr>
            <w:noProof/>
          </w:rPr>
          <w:t xml:space="preserve"> </w:t>
        </w:r>
        <w:r w:rsidR="00C57DDF">
          <w:rPr>
            <w:noProof/>
          </w:rPr>
          <w:drawing>
            <wp:inline distT="0" distB="0" distL="0" distR="0" wp14:anchorId="4A728961" wp14:editId="016834C5">
              <wp:extent cx="2982177" cy="3190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7025" cy="3196063"/>
                      </a:xfrm>
                      <a:prstGeom prst="rect">
                        <a:avLst/>
                      </a:prstGeom>
                    </pic:spPr>
                  </pic:pic>
                </a:graphicData>
              </a:graphic>
            </wp:inline>
          </w:drawing>
        </w:r>
      </w:ins>
    </w:p>
    <w:p w14:paraId="00C95848" w14:textId="77777777" w:rsidR="00B266C7" w:rsidRDefault="00B266C7">
      <w:pPr>
        <w:pStyle w:val="ImageCaption"/>
        <w:numPr>
          <w:ilvl w:val="0"/>
          <w:numId w:val="1"/>
        </w:numPr>
      </w:pPr>
    </w:p>
    <w:p w14:paraId="474C69B8" w14:textId="7C3FF9B7" w:rsidR="00B266C7" w:rsidRDefault="003D731A">
      <w:pPr>
        <w:pStyle w:val="Compact"/>
        <w:numPr>
          <w:ilvl w:val="0"/>
          <w:numId w:val="2"/>
        </w:numPr>
      </w:pPr>
      <w:r>
        <w:t xml:space="preserve">An administrative user is created for access via the web browser in later </w:t>
      </w:r>
      <w:del w:id="20" w:author="Cindy Gross" w:date="2015-04-24T14:15:00Z">
        <w:r w:rsidDel="00C57DDF">
          <w:delText>exersizes</w:delText>
        </w:r>
      </w:del>
      <w:ins w:id="21" w:author="Cindy Gross" w:date="2015-04-24T14:15:00Z">
        <w:r w:rsidR="00C57DDF">
          <w:t>exercises</w:t>
        </w:r>
      </w:ins>
      <w:r>
        <w:t>.</w:t>
      </w:r>
    </w:p>
    <w:p w14:paraId="59808E16" w14:textId="07B1C7F6" w:rsidR="00B266C7" w:rsidRDefault="003D731A">
      <w:pPr>
        <w:pStyle w:val="Compact"/>
        <w:numPr>
          <w:ilvl w:val="1"/>
          <w:numId w:val="4"/>
        </w:numPr>
        <w:rPr>
          <w:ins w:id="22" w:author="Cindy Gross" w:date="2015-04-23T17:35:00Z"/>
        </w:rPr>
      </w:pPr>
      <w:r>
        <w:lastRenderedPageBreak/>
        <w:t>Enter a username and password. You may want to store the username and password in a text document on the desktop for use later in the lab.</w:t>
      </w:r>
      <w:ins w:id="23" w:author="Cindy Gross" w:date="2015-04-24T14:09:00Z">
        <w:r w:rsidR="00C57DDF">
          <w:t xml:space="preserve"> The password must have upper and lower case letters, a number, and a special character and be at least 10 charac</w:t>
        </w:r>
      </w:ins>
      <w:ins w:id="24" w:author="Cindy Gross" w:date="2015-04-24T14:10:00Z">
        <w:r w:rsidR="00C57DDF">
          <w:t>t</w:t>
        </w:r>
      </w:ins>
      <w:ins w:id="25" w:author="Cindy Gross" w:date="2015-04-24T14:09:00Z">
        <w:r w:rsidR="00C57DDF">
          <w:t>ers long.</w:t>
        </w:r>
      </w:ins>
    </w:p>
    <w:p w14:paraId="33D7C9EB" w14:textId="60781BD5" w:rsidR="00D15975" w:rsidRDefault="00D15975">
      <w:pPr>
        <w:pStyle w:val="Compact"/>
        <w:numPr>
          <w:ilvl w:val="1"/>
          <w:numId w:val="4"/>
        </w:numPr>
      </w:pPr>
      <w:ins w:id="26" w:author="Cindy Gross" w:date="2015-04-23T17:35:00Z">
        <w:r>
          <w:t xml:space="preserve">Choose to enable the remote desktop. For the purposes of the demo you can use the same id and password you used for the SQL </w:t>
        </w:r>
      </w:ins>
      <w:ins w:id="27" w:author="Cindy Gross" w:date="2015-04-23T17:36:00Z">
        <w:r>
          <w:t>database</w:t>
        </w:r>
      </w:ins>
      <w:ins w:id="28" w:author="Cindy Gross" w:date="2015-04-23T17:35:00Z">
        <w:r>
          <w:t>,</w:t>
        </w:r>
      </w:ins>
      <w:ins w:id="29" w:author="Cindy Gross" w:date="2015-04-23T17:36:00Z">
        <w:r>
          <w:t xml:space="preserve"> but never do that in </w:t>
        </w:r>
        <w:r w:rsidR="00C57DDF">
          <w:t>production. For the demo the access</w:t>
        </w:r>
        <w:r>
          <w:t xml:space="preserve"> can expire tomorrow.</w:t>
        </w:r>
      </w:ins>
    </w:p>
    <w:p w14:paraId="786A13BC" w14:textId="77777777" w:rsidR="00B266C7" w:rsidRDefault="003D731A">
      <w:pPr>
        <w:pStyle w:val="Compact"/>
        <w:numPr>
          <w:ilvl w:val="1"/>
          <w:numId w:val="4"/>
        </w:numPr>
      </w:pPr>
      <w:r>
        <w:t>Notice the option to enter the Hive/Oozie Metastore. Many production clusters will use a centralized Azure SQL Database to store Hive metadata, creating an agile method for bursting clusters on-demand, and reusing metadata across clusters over time. Our labs will not use a centralized metastore, do not check the option.</w:t>
      </w:r>
    </w:p>
    <w:p w14:paraId="18840B8F" w14:textId="77777777" w:rsidR="00B266C7" w:rsidRDefault="003D731A">
      <w:pPr>
        <w:numPr>
          <w:ilvl w:val="0"/>
          <w:numId w:val="1"/>
        </w:numPr>
      </w:pPr>
      <w:r>
        <w:t>Click "Next".</w:t>
      </w:r>
    </w:p>
    <w:p w14:paraId="1CBC34F5" w14:textId="2E019BC5" w:rsidR="00B266C7" w:rsidRDefault="003D731A">
      <w:pPr>
        <w:numPr>
          <w:ilvl w:val="0"/>
          <w:numId w:val="1"/>
        </w:numPr>
      </w:pPr>
      <w:del w:id="30" w:author="Cindy Gross" w:date="2015-04-24T14:08:00Z">
        <w:r w:rsidDel="00C57DDF">
          <w:rPr>
            <w:noProof/>
          </w:rPr>
          <w:lastRenderedPageBreak/>
          <w:drawing>
            <wp:inline distT="0" distB="0" distL="0" distR="0" wp14:anchorId="3D8662B4" wp14:editId="119491BE">
              <wp:extent cx="5384800" cy="4038600"/>
              <wp:effectExtent l="0" t="0" r="0" b="0"/>
              <wp:docPr id="8" name="Picture" descr="createHDInsightClusterImg9.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9.png"/>
                      <pic:cNvPicPr>
                        <a:picLocks noChangeAspect="1" noChangeArrowheads="1"/>
                      </pic:cNvPicPr>
                    </pic:nvPicPr>
                    <pic:blipFill>
                      <a:blip r:embed="rId18"/>
                      <a:stretch>
                        <a:fillRect/>
                      </a:stretch>
                    </pic:blipFill>
                    <pic:spPr bwMode="auto">
                      <a:xfrm>
                        <a:off x="0" y="0"/>
                        <a:ext cx="5384800" cy="4038600"/>
                      </a:xfrm>
                      <a:prstGeom prst="rect">
                        <a:avLst/>
                      </a:prstGeom>
                      <a:noFill/>
                      <a:ln w="9525">
                        <a:noFill/>
                        <a:headEnd/>
                        <a:tailEnd/>
                      </a:ln>
                    </pic:spPr>
                  </pic:pic>
                </a:graphicData>
              </a:graphic>
            </wp:inline>
          </w:drawing>
        </w:r>
      </w:del>
      <w:ins w:id="31" w:author="Cindy Gross" w:date="2015-04-24T14:08:00Z">
        <w:r w:rsidR="00C57DDF" w:rsidRPr="00C57DDF">
          <w:rPr>
            <w:noProof/>
          </w:rPr>
          <w:t xml:space="preserve"> </w:t>
        </w:r>
        <w:r w:rsidR="00C57DDF">
          <w:rPr>
            <w:noProof/>
          </w:rPr>
          <w:drawing>
            <wp:inline distT="0" distB="0" distL="0" distR="0" wp14:anchorId="6EBAABF4" wp14:editId="77B24D84">
              <wp:extent cx="3669285" cy="2178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3665" cy="2180650"/>
                      </a:xfrm>
                      <a:prstGeom prst="rect">
                        <a:avLst/>
                      </a:prstGeom>
                    </pic:spPr>
                  </pic:pic>
                </a:graphicData>
              </a:graphic>
            </wp:inline>
          </w:drawing>
        </w:r>
      </w:ins>
    </w:p>
    <w:p w14:paraId="7B4863D5" w14:textId="77777777" w:rsidR="00B266C7" w:rsidRDefault="00B266C7">
      <w:pPr>
        <w:pStyle w:val="ImageCaption"/>
        <w:numPr>
          <w:ilvl w:val="0"/>
          <w:numId w:val="1"/>
        </w:numPr>
      </w:pPr>
    </w:p>
    <w:p w14:paraId="232AD180" w14:textId="77777777" w:rsidR="00B266C7" w:rsidRDefault="003D731A">
      <w:pPr>
        <w:pStyle w:val="Compact"/>
        <w:numPr>
          <w:ilvl w:val="0"/>
          <w:numId w:val="2"/>
        </w:numPr>
      </w:pPr>
      <w:r>
        <w:t xml:space="preserve">Note the options under STORAGE ACCOUNT to use an existing storage account or create a new account. We will use the storage account created in Hand </w:t>
      </w:r>
      <w:proofErr w:type="gramStart"/>
      <w:r>
        <w:t>On</w:t>
      </w:r>
      <w:proofErr w:type="gramEnd"/>
      <w:r>
        <w:t xml:space="preserve"> Lab 1.</w:t>
      </w:r>
    </w:p>
    <w:p w14:paraId="3CB3DD5D" w14:textId="77777777" w:rsidR="00B266C7" w:rsidRDefault="003D731A">
      <w:pPr>
        <w:pStyle w:val="Compact"/>
        <w:numPr>
          <w:ilvl w:val="1"/>
          <w:numId w:val="5"/>
        </w:numPr>
      </w:pPr>
      <w:r>
        <w:t xml:space="preserve">Select </w:t>
      </w:r>
      <w:r>
        <w:rPr>
          <w:b/>
        </w:rPr>
        <w:t>Use Existing Storage</w:t>
      </w:r>
      <w:r>
        <w:t>.</w:t>
      </w:r>
      <w:r>
        <w:br/>
      </w:r>
    </w:p>
    <w:p w14:paraId="5B4005A9" w14:textId="77777777" w:rsidR="00B266C7" w:rsidRDefault="003D731A">
      <w:pPr>
        <w:pStyle w:val="Compact"/>
        <w:numPr>
          <w:ilvl w:val="1"/>
          <w:numId w:val="5"/>
        </w:numPr>
      </w:pPr>
      <w:r>
        <w:t>Change the ACCOUNT NAME drop-down to the name of the Storage Account that was created in HOL1.</w:t>
      </w:r>
    </w:p>
    <w:p w14:paraId="42260C2C" w14:textId="77777777" w:rsidR="00B266C7" w:rsidRDefault="003D731A">
      <w:pPr>
        <w:pStyle w:val="Compact"/>
        <w:numPr>
          <w:ilvl w:val="1"/>
          <w:numId w:val="5"/>
        </w:numPr>
      </w:pPr>
      <w:r>
        <w:t xml:space="preserve">Select the container </w:t>
      </w:r>
      <w:r>
        <w:rPr>
          <w:b/>
        </w:rPr>
        <w:t>data</w:t>
      </w:r>
      <w:r>
        <w:t xml:space="preserve"> we created in HOL1.</w:t>
      </w:r>
      <w:r>
        <w:br/>
      </w:r>
    </w:p>
    <w:p w14:paraId="48ADBD6A" w14:textId="134B3BDD" w:rsidR="00B266C7" w:rsidRDefault="003D731A">
      <w:pPr>
        <w:pStyle w:val="Compact"/>
        <w:numPr>
          <w:ilvl w:val="1"/>
          <w:numId w:val="5"/>
        </w:numPr>
      </w:pPr>
      <w:r>
        <w:lastRenderedPageBreak/>
        <w:t>ADDITIONAL STORAGE ACCOUNTS specifies the number of additional storage accounts for use with the cluster. Our labs only require the single storage account, accept the default</w:t>
      </w:r>
      <w:ins w:id="32" w:author="Cindy Gross" w:date="2015-04-24T16:41:00Z">
        <w:r w:rsidR="00A32320">
          <w:t xml:space="preserve"> of 0</w:t>
        </w:r>
      </w:ins>
      <w:r>
        <w:t>.</w:t>
      </w:r>
    </w:p>
    <w:p w14:paraId="4C4865A5" w14:textId="77777777" w:rsidR="00B266C7" w:rsidRDefault="003D731A">
      <w:pPr>
        <w:numPr>
          <w:ilvl w:val="0"/>
          <w:numId w:val="1"/>
        </w:numPr>
      </w:pPr>
      <w:r>
        <w:t>Click "Next".</w:t>
      </w:r>
    </w:p>
    <w:p w14:paraId="1070587D" w14:textId="77777777" w:rsidR="00B266C7" w:rsidRDefault="003D731A">
      <w:pPr>
        <w:numPr>
          <w:ilvl w:val="0"/>
          <w:numId w:val="1"/>
        </w:numPr>
      </w:pPr>
      <w:r>
        <w:rPr>
          <w:noProof/>
        </w:rPr>
        <w:drawing>
          <wp:inline distT="0" distB="0" distL="0" distR="0" wp14:anchorId="016C4843" wp14:editId="321CD974">
            <wp:extent cx="5934710" cy="3384550"/>
            <wp:effectExtent l="0" t="0" r="0" b="0"/>
            <wp:docPr id="9" name="Picture" descr="Use existing Storage Account"/>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useExistingHDIStorageAccount.png"/>
                    <pic:cNvPicPr>
                      <a:picLocks noChangeAspect="1" noChangeArrowheads="1"/>
                    </pic:cNvPicPr>
                  </pic:nvPicPr>
                  <pic:blipFill>
                    <a:blip r:embed="rId20"/>
                    <a:stretch>
                      <a:fillRect/>
                    </a:stretch>
                  </pic:blipFill>
                  <pic:spPr bwMode="auto">
                    <a:xfrm>
                      <a:off x="0" y="0"/>
                      <a:ext cx="5934710" cy="3384550"/>
                    </a:xfrm>
                    <a:prstGeom prst="rect">
                      <a:avLst/>
                    </a:prstGeom>
                    <a:noFill/>
                    <a:ln w="9525">
                      <a:noFill/>
                      <a:headEnd/>
                      <a:tailEnd/>
                    </a:ln>
                  </pic:spPr>
                </pic:pic>
              </a:graphicData>
            </a:graphic>
          </wp:inline>
        </w:drawing>
      </w:r>
    </w:p>
    <w:p w14:paraId="40FF7C51" w14:textId="77777777" w:rsidR="00B266C7" w:rsidRDefault="00B266C7">
      <w:pPr>
        <w:pStyle w:val="ImageCaption"/>
        <w:numPr>
          <w:ilvl w:val="0"/>
          <w:numId w:val="1"/>
        </w:numPr>
      </w:pPr>
    </w:p>
    <w:p w14:paraId="2450FF27" w14:textId="502830AB" w:rsidR="00B266C7" w:rsidRDefault="003D731A">
      <w:pPr>
        <w:numPr>
          <w:ilvl w:val="0"/>
          <w:numId w:val="2"/>
        </w:numPr>
      </w:pPr>
      <w:r>
        <w:t xml:space="preserve">The final view **Script Actions" </w:t>
      </w:r>
      <w:del w:id="33" w:author="Cindy Gross" w:date="2015-04-24T17:33:00Z">
        <w:r w:rsidDel="004A353A">
          <w:delText xml:space="preserve">will </w:delText>
        </w:r>
      </w:del>
      <w:ins w:id="34" w:author="Cindy Gross" w:date="2015-04-24T17:33:00Z">
        <w:r w:rsidR="004A353A">
          <w:t>can optionally</w:t>
        </w:r>
        <w:r w:rsidR="004A353A">
          <w:t xml:space="preserve"> </w:t>
        </w:r>
      </w:ins>
      <w:r>
        <w:t>add</w:t>
      </w:r>
      <w:ins w:id="35" w:author="Cindy Gross" w:date="2015-04-24T17:33:00Z">
        <w:r w:rsidR="004A353A">
          <w:t xml:space="preserve"> a</w:t>
        </w:r>
      </w:ins>
      <w:r>
        <w:t xml:space="preserve"> PowerShell script that can be run during the provisioning process. This is useful for installing additional software or features on the cluster. Microsoft has release several examples like R, </w:t>
      </w:r>
      <w:proofErr w:type="spellStart"/>
      <w:r>
        <w:t>Solr</w:t>
      </w:r>
      <w:proofErr w:type="spellEnd"/>
      <w:r>
        <w:t xml:space="preserve">, and Spark. Our labs will not require </w:t>
      </w:r>
      <w:del w:id="36" w:author="Cindy Gross" w:date="2015-04-23T17:33:00Z">
        <w:r w:rsidDel="00895471">
          <w:delText>additinal</w:delText>
        </w:r>
      </w:del>
      <w:ins w:id="37" w:author="Cindy Gross" w:date="2015-04-23T17:33:00Z">
        <w:r w:rsidR="00895471">
          <w:t>additional</w:t>
        </w:r>
      </w:ins>
      <w:r>
        <w:t xml:space="preserve"> software or features.</w:t>
      </w:r>
    </w:p>
    <w:p w14:paraId="525938D5" w14:textId="193C12C0" w:rsidR="00B266C7" w:rsidRDefault="003D731A">
      <w:pPr>
        <w:numPr>
          <w:ilvl w:val="0"/>
          <w:numId w:val="1"/>
        </w:numPr>
      </w:pPr>
      <w:r>
        <w:t xml:space="preserve">Click the check mark in the lower right-hand corner to finish </w:t>
      </w:r>
      <w:ins w:id="38" w:author="Cindy Gross" w:date="2015-04-24T17:33:00Z">
        <w:r w:rsidR="004A353A">
          <w:t xml:space="preserve">without a custom script </w:t>
        </w:r>
      </w:ins>
      <w:ins w:id="39" w:author="Cindy Gross" w:date="2015-04-24T17:34:00Z">
        <w:r w:rsidR="004A353A">
          <w:t xml:space="preserve">action </w:t>
        </w:r>
      </w:ins>
      <w:r>
        <w:t>and create the cluster.</w:t>
      </w:r>
    </w:p>
    <w:p w14:paraId="43E63006" w14:textId="77777777" w:rsidR="00B266C7" w:rsidRDefault="003D731A">
      <w:pPr>
        <w:numPr>
          <w:ilvl w:val="0"/>
          <w:numId w:val="1"/>
        </w:numPr>
      </w:pPr>
      <w:r>
        <w:rPr>
          <w:noProof/>
        </w:rPr>
        <w:lastRenderedPageBreak/>
        <w:drawing>
          <wp:inline distT="0" distB="0" distL="0" distR="0" wp14:anchorId="17CF09F1" wp14:editId="7CBD1683">
            <wp:extent cx="5219700" cy="3810000"/>
            <wp:effectExtent l="0" t="0" r="0" b="0"/>
            <wp:docPr id="10" name="Picture" descr="createHDInsightClusterImg11.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1.png"/>
                    <pic:cNvPicPr>
                      <a:picLocks noChangeAspect="1" noChangeArrowheads="1"/>
                    </pic:cNvPicPr>
                  </pic:nvPicPr>
                  <pic:blipFill>
                    <a:blip r:embed="rId21"/>
                    <a:stretch>
                      <a:fillRect/>
                    </a:stretch>
                  </pic:blipFill>
                  <pic:spPr bwMode="auto">
                    <a:xfrm>
                      <a:off x="0" y="0"/>
                      <a:ext cx="5219700" cy="3810000"/>
                    </a:xfrm>
                    <a:prstGeom prst="rect">
                      <a:avLst/>
                    </a:prstGeom>
                    <a:noFill/>
                    <a:ln w="9525">
                      <a:noFill/>
                      <a:headEnd/>
                      <a:tailEnd/>
                    </a:ln>
                  </pic:spPr>
                </pic:pic>
              </a:graphicData>
            </a:graphic>
          </wp:inline>
        </w:drawing>
      </w:r>
    </w:p>
    <w:p w14:paraId="70CD3E8D" w14:textId="77777777" w:rsidR="00B266C7" w:rsidRDefault="00B266C7">
      <w:pPr>
        <w:pStyle w:val="ImageCaption"/>
        <w:numPr>
          <w:ilvl w:val="0"/>
          <w:numId w:val="1"/>
        </w:numPr>
      </w:pPr>
    </w:p>
    <w:p w14:paraId="0CE5A867" w14:textId="77777777" w:rsidR="00B266C7" w:rsidRDefault="003D731A">
      <w:pPr>
        <w:numPr>
          <w:ilvl w:val="0"/>
          <w:numId w:val="2"/>
        </w:numPr>
      </w:pPr>
      <w:r>
        <w:t>The provisioning process completes in 10-20 minutes. The HDInsight cluster and the cluster status will be visible in the list of available clusters.</w:t>
      </w:r>
    </w:p>
    <w:p w14:paraId="617A3096" w14:textId="77777777" w:rsidR="00B266C7" w:rsidRDefault="003D731A">
      <w:pPr>
        <w:numPr>
          <w:ilvl w:val="0"/>
          <w:numId w:val="1"/>
        </w:numPr>
      </w:pPr>
      <w:r>
        <w:rPr>
          <w:noProof/>
        </w:rPr>
        <w:drawing>
          <wp:inline distT="0" distB="0" distL="0" distR="0" wp14:anchorId="7D158B5F" wp14:editId="3E90B3C6">
            <wp:extent cx="5908040" cy="622300"/>
            <wp:effectExtent l="0" t="0" r="0" b="0"/>
            <wp:docPr id="11" name="Picture" descr="createHDInsightClusterImg12.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2.png"/>
                    <pic:cNvPicPr>
                      <a:picLocks noChangeAspect="1" noChangeArrowheads="1"/>
                    </pic:cNvPicPr>
                  </pic:nvPicPr>
                  <pic:blipFill>
                    <a:blip r:embed="rId22"/>
                    <a:stretch>
                      <a:fillRect/>
                    </a:stretch>
                  </pic:blipFill>
                  <pic:spPr bwMode="auto">
                    <a:xfrm>
                      <a:off x="0" y="0"/>
                      <a:ext cx="5908040" cy="622300"/>
                    </a:xfrm>
                    <a:prstGeom prst="rect">
                      <a:avLst/>
                    </a:prstGeom>
                    <a:noFill/>
                    <a:ln w="9525">
                      <a:noFill/>
                      <a:headEnd/>
                      <a:tailEnd/>
                    </a:ln>
                  </pic:spPr>
                </pic:pic>
              </a:graphicData>
            </a:graphic>
          </wp:inline>
        </w:drawing>
      </w:r>
    </w:p>
    <w:p w14:paraId="27A6DB09" w14:textId="77777777" w:rsidR="00B266C7" w:rsidRDefault="00B266C7">
      <w:pPr>
        <w:pStyle w:val="ImageCaption"/>
        <w:numPr>
          <w:ilvl w:val="0"/>
          <w:numId w:val="1"/>
        </w:numPr>
      </w:pPr>
    </w:p>
    <w:p w14:paraId="472DBB5D" w14:textId="77777777" w:rsidR="00B266C7" w:rsidDel="00D15975" w:rsidRDefault="003D731A">
      <w:pPr>
        <w:pStyle w:val="Heading1"/>
        <w:rPr>
          <w:del w:id="40" w:author="Cindy Gross" w:date="2015-04-23T17:36:00Z"/>
        </w:rPr>
      </w:pPr>
      <w:bookmarkStart w:id="41" w:name="enable-remote-desktop"/>
      <w:del w:id="42" w:author="Cindy Gross" w:date="2015-04-23T17:36:00Z">
        <w:r w:rsidDel="00D15975">
          <w:delText>2. Enable Remote Desktop</w:delText>
        </w:r>
      </w:del>
    </w:p>
    <w:bookmarkEnd w:id="41"/>
    <w:p w14:paraId="4079C97C" w14:textId="77777777" w:rsidR="00B266C7" w:rsidDel="00D15975" w:rsidRDefault="003D731A">
      <w:pPr>
        <w:rPr>
          <w:del w:id="43" w:author="Cindy Gross" w:date="2015-04-23T17:36:00Z"/>
        </w:rPr>
      </w:pPr>
      <w:del w:id="44" w:author="Cindy Gross" w:date="2015-04-23T17:36:00Z">
        <w:r w:rsidDel="00D15975">
          <w:delText>Some administrators may want to manage the cluster from the head node. HDInsight supports RDP to the head node, which is enabled through the portal, through PowerShell or the command line. The following steps will enable RDP through the management portal.</w:delText>
        </w:r>
      </w:del>
    </w:p>
    <w:p w14:paraId="1B3366B3" w14:textId="77777777" w:rsidR="00B266C7" w:rsidDel="00D15975" w:rsidRDefault="003D731A">
      <w:pPr>
        <w:numPr>
          <w:ilvl w:val="0"/>
          <w:numId w:val="6"/>
        </w:numPr>
        <w:rPr>
          <w:del w:id="45" w:author="Cindy Gross" w:date="2015-04-23T17:36:00Z"/>
        </w:rPr>
      </w:pPr>
      <w:del w:id="46" w:author="Cindy Gross" w:date="2015-04-23T17:36:00Z">
        <w:r w:rsidDel="00D15975">
          <w:delText>Navigate to the Microsoft Azure management interface [https://manage.windowsazure.com] (NOTE: RDP can only be configured through the management interface at this time)</w:delText>
        </w:r>
      </w:del>
    </w:p>
    <w:p w14:paraId="1DF7B3E7" w14:textId="77777777" w:rsidR="00B266C7" w:rsidDel="00D15975" w:rsidRDefault="003D731A">
      <w:pPr>
        <w:numPr>
          <w:ilvl w:val="0"/>
          <w:numId w:val="6"/>
        </w:numPr>
        <w:rPr>
          <w:del w:id="47" w:author="Cindy Gross" w:date="2015-04-23T17:36:00Z"/>
        </w:rPr>
      </w:pPr>
      <w:del w:id="48" w:author="Cindy Gross" w:date="2015-04-23T17:36:00Z">
        <w:r w:rsidDel="00D15975">
          <w:delText xml:space="preserve">Select HDInsight from the left menu and click on the cluster you just created. The quick start screen will be presented. Here you can select the </w:delText>
        </w:r>
        <w:r w:rsidDel="00D15975">
          <w:rPr>
            <w:b/>
          </w:rPr>
          <w:delText>Dashboard</w:delText>
        </w:r>
        <w:r w:rsidDel="00D15975">
          <w:delText xml:space="preserve"> from the top menu to view general information on the cluster.</w:delText>
        </w:r>
      </w:del>
    </w:p>
    <w:p w14:paraId="42BD5459" w14:textId="77777777" w:rsidR="00B266C7" w:rsidDel="00D15975" w:rsidRDefault="003D731A">
      <w:pPr>
        <w:numPr>
          <w:ilvl w:val="0"/>
          <w:numId w:val="1"/>
        </w:numPr>
        <w:rPr>
          <w:del w:id="49" w:author="Cindy Gross" w:date="2015-04-23T17:36:00Z"/>
        </w:rPr>
      </w:pPr>
      <w:del w:id="50" w:author="Cindy Gross" w:date="2015-04-23T17:36:00Z">
        <w:r w:rsidDel="00D15975">
          <w:rPr>
            <w:noProof/>
          </w:rPr>
          <w:lastRenderedPageBreak/>
          <w:drawing>
            <wp:inline distT="0" distB="0" distL="0" distR="0" wp14:anchorId="02619B4C" wp14:editId="758F561F">
              <wp:extent cx="5718810" cy="3376930"/>
              <wp:effectExtent l="0" t="0" r="0" b="0"/>
              <wp:docPr id="12" name="Picture" descr="createHDInsightClusterImg13.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3.png"/>
                      <pic:cNvPicPr>
                        <a:picLocks noChangeAspect="1" noChangeArrowheads="1"/>
                      </pic:cNvPicPr>
                    </pic:nvPicPr>
                    <pic:blipFill>
                      <a:blip r:embed="rId23"/>
                      <a:stretch>
                        <a:fillRect/>
                      </a:stretch>
                    </pic:blipFill>
                    <pic:spPr bwMode="auto">
                      <a:xfrm>
                        <a:off x="0" y="0"/>
                        <a:ext cx="5718810" cy="3376930"/>
                      </a:xfrm>
                      <a:prstGeom prst="rect">
                        <a:avLst/>
                      </a:prstGeom>
                      <a:noFill/>
                      <a:ln w="9525">
                        <a:noFill/>
                        <a:headEnd/>
                        <a:tailEnd/>
                      </a:ln>
                    </pic:spPr>
                  </pic:pic>
                </a:graphicData>
              </a:graphic>
            </wp:inline>
          </w:drawing>
        </w:r>
      </w:del>
    </w:p>
    <w:p w14:paraId="7459B358" w14:textId="77777777" w:rsidR="00B266C7" w:rsidDel="00D15975" w:rsidRDefault="00B266C7">
      <w:pPr>
        <w:pStyle w:val="ImageCaption"/>
        <w:numPr>
          <w:ilvl w:val="0"/>
          <w:numId w:val="1"/>
        </w:numPr>
        <w:rPr>
          <w:del w:id="51" w:author="Cindy Gross" w:date="2015-04-23T17:36:00Z"/>
        </w:rPr>
      </w:pPr>
    </w:p>
    <w:p w14:paraId="30422F15" w14:textId="77777777" w:rsidR="00B266C7" w:rsidDel="00D15975" w:rsidRDefault="003D731A">
      <w:pPr>
        <w:numPr>
          <w:ilvl w:val="0"/>
          <w:numId w:val="6"/>
        </w:numPr>
        <w:rPr>
          <w:del w:id="52" w:author="Cindy Gross" w:date="2015-04-23T17:36:00Z"/>
        </w:rPr>
      </w:pPr>
      <w:del w:id="53" w:author="Cindy Gross" w:date="2015-04-23T17:36:00Z">
        <w:r w:rsidDel="00D15975">
          <w:delText xml:space="preserve">Select </w:delText>
        </w:r>
        <w:r w:rsidDel="00D15975">
          <w:rPr>
            <w:b/>
          </w:rPr>
          <w:delText>configuration</w:delText>
        </w:r>
        <w:r w:rsidDel="00D15975">
          <w:delText xml:space="preserve"> from the top menu.</w:delText>
        </w:r>
      </w:del>
    </w:p>
    <w:p w14:paraId="7614F2B2" w14:textId="77777777" w:rsidR="00B266C7" w:rsidDel="00D15975" w:rsidRDefault="003D731A">
      <w:pPr>
        <w:numPr>
          <w:ilvl w:val="0"/>
          <w:numId w:val="1"/>
        </w:numPr>
        <w:rPr>
          <w:del w:id="54" w:author="Cindy Gross" w:date="2015-04-23T17:36:00Z"/>
        </w:rPr>
      </w:pPr>
      <w:del w:id="55" w:author="Cindy Gross" w:date="2015-04-23T17:36:00Z">
        <w:r w:rsidDel="00D15975">
          <w:rPr>
            <w:noProof/>
          </w:rPr>
          <w:drawing>
            <wp:inline distT="0" distB="0" distL="0" distR="0" wp14:anchorId="16E7E737" wp14:editId="599DEE70">
              <wp:extent cx="6120130" cy="3643630"/>
              <wp:effectExtent l="0" t="0" r="0" b="0"/>
              <wp:docPr id="13" name="Picture" descr="createHDInsightClusterImg14.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4.png"/>
                      <pic:cNvPicPr>
                        <a:picLocks noChangeAspect="1" noChangeArrowheads="1"/>
                      </pic:cNvPicPr>
                    </pic:nvPicPr>
                    <pic:blipFill>
                      <a:blip r:embed="rId24"/>
                      <a:stretch>
                        <a:fillRect/>
                      </a:stretch>
                    </pic:blipFill>
                    <pic:spPr bwMode="auto">
                      <a:xfrm>
                        <a:off x="0" y="0"/>
                        <a:ext cx="6120130" cy="3643630"/>
                      </a:xfrm>
                      <a:prstGeom prst="rect">
                        <a:avLst/>
                      </a:prstGeom>
                      <a:noFill/>
                      <a:ln w="9525">
                        <a:noFill/>
                        <a:headEnd/>
                        <a:tailEnd/>
                      </a:ln>
                    </pic:spPr>
                  </pic:pic>
                </a:graphicData>
              </a:graphic>
            </wp:inline>
          </w:drawing>
        </w:r>
      </w:del>
    </w:p>
    <w:p w14:paraId="1CAF8E1A" w14:textId="77777777" w:rsidR="00B266C7" w:rsidDel="00D15975" w:rsidRDefault="00B266C7">
      <w:pPr>
        <w:pStyle w:val="ImageCaption"/>
        <w:numPr>
          <w:ilvl w:val="0"/>
          <w:numId w:val="1"/>
        </w:numPr>
        <w:rPr>
          <w:del w:id="56" w:author="Cindy Gross" w:date="2015-04-23T17:36:00Z"/>
        </w:rPr>
      </w:pPr>
    </w:p>
    <w:p w14:paraId="15EB439B" w14:textId="77777777" w:rsidR="00B266C7" w:rsidDel="00D15975" w:rsidRDefault="003D731A">
      <w:pPr>
        <w:numPr>
          <w:ilvl w:val="0"/>
          <w:numId w:val="6"/>
        </w:numPr>
        <w:rPr>
          <w:del w:id="57" w:author="Cindy Gross" w:date="2015-04-23T17:36:00Z"/>
        </w:rPr>
      </w:pPr>
      <w:del w:id="58" w:author="Cindy Gross" w:date="2015-04-23T17:36:00Z">
        <w:r w:rsidDel="00D15975">
          <w:lastRenderedPageBreak/>
          <w:delText xml:space="preserve">Select </w:delText>
        </w:r>
        <w:r w:rsidDel="00D15975">
          <w:rPr>
            <w:b/>
          </w:rPr>
          <w:delText>Enable Remote</w:delText>
        </w:r>
        <w:r w:rsidDel="00D15975">
          <w:delText xml:space="preserve"> from the bottom of the page.</w:delText>
        </w:r>
      </w:del>
    </w:p>
    <w:p w14:paraId="7D8D41B5" w14:textId="77777777" w:rsidR="00B266C7" w:rsidDel="00D15975" w:rsidRDefault="003D731A">
      <w:pPr>
        <w:numPr>
          <w:ilvl w:val="0"/>
          <w:numId w:val="1"/>
        </w:numPr>
        <w:rPr>
          <w:del w:id="59" w:author="Cindy Gross" w:date="2015-04-23T17:36:00Z"/>
        </w:rPr>
      </w:pPr>
      <w:del w:id="60" w:author="Cindy Gross" w:date="2015-04-23T17:36:00Z">
        <w:r w:rsidDel="00D15975">
          <w:rPr>
            <w:noProof/>
          </w:rPr>
          <w:drawing>
            <wp:inline distT="0" distB="0" distL="0" distR="0" wp14:anchorId="1AD12724" wp14:editId="64D74B7F">
              <wp:extent cx="749300" cy="520700"/>
              <wp:effectExtent l="0" t="0" r="0" b="0"/>
              <wp:docPr id="14" name="Picture" descr="createHDInsightClusterImg15.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5.png"/>
                      <pic:cNvPicPr>
                        <a:picLocks noChangeAspect="1" noChangeArrowheads="1"/>
                      </pic:cNvPicPr>
                    </pic:nvPicPr>
                    <pic:blipFill>
                      <a:blip r:embed="rId25"/>
                      <a:stretch>
                        <a:fillRect/>
                      </a:stretch>
                    </pic:blipFill>
                    <pic:spPr bwMode="auto">
                      <a:xfrm>
                        <a:off x="0" y="0"/>
                        <a:ext cx="749300" cy="520700"/>
                      </a:xfrm>
                      <a:prstGeom prst="rect">
                        <a:avLst/>
                      </a:prstGeom>
                      <a:noFill/>
                      <a:ln w="9525">
                        <a:noFill/>
                        <a:headEnd/>
                        <a:tailEnd/>
                      </a:ln>
                    </pic:spPr>
                  </pic:pic>
                </a:graphicData>
              </a:graphic>
            </wp:inline>
          </w:drawing>
        </w:r>
      </w:del>
    </w:p>
    <w:p w14:paraId="2F1EC9FF" w14:textId="77777777" w:rsidR="00B266C7" w:rsidDel="00D15975" w:rsidRDefault="00B266C7">
      <w:pPr>
        <w:pStyle w:val="ImageCaption"/>
        <w:numPr>
          <w:ilvl w:val="0"/>
          <w:numId w:val="1"/>
        </w:numPr>
        <w:rPr>
          <w:del w:id="61" w:author="Cindy Gross" w:date="2015-04-23T17:36:00Z"/>
        </w:rPr>
      </w:pPr>
    </w:p>
    <w:p w14:paraId="4B37FE3F" w14:textId="77777777" w:rsidR="00B266C7" w:rsidDel="00D15975" w:rsidRDefault="003D731A">
      <w:pPr>
        <w:pStyle w:val="Compact"/>
        <w:numPr>
          <w:ilvl w:val="0"/>
          <w:numId w:val="6"/>
        </w:numPr>
        <w:rPr>
          <w:del w:id="62" w:author="Cindy Gross" w:date="2015-04-23T17:36:00Z"/>
        </w:rPr>
      </w:pPr>
      <w:del w:id="63" w:author="Cindy Gross" w:date="2015-04-23T17:36:00Z">
        <w:r w:rsidDel="00D15975">
          <w:delText>RDP will require a new username unique to the cluster.</w:delText>
        </w:r>
      </w:del>
    </w:p>
    <w:p w14:paraId="3E21A315" w14:textId="77777777" w:rsidR="00B266C7" w:rsidDel="00D15975" w:rsidRDefault="003D731A">
      <w:pPr>
        <w:pStyle w:val="Compact"/>
        <w:numPr>
          <w:ilvl w:val="1"/>
          <w:numId w:val="7"/>
        </w:numPr>
        <w:rPr>
          <w:del w:id="64" w:author="Cindy Gross" w:date="2015-04-23T17:36:00Z"/>
        </w:rPr>
      </w:pPr>
      <w:del w:id="65" w:author="Cindy Gross" w:date="2015-04-23T17:36:00Z">
        <w:r w:rsidDel="00D15975">
          <w:delText xml:space="preserve">Enter a new username and password. </w:delText>
        </w:r>
        <w:r w:rsidDel="00D15975">
          <w:rPr>
            <w:b/>
          </w:rPr>
          <w:delText>The username must differ from the admin user chosen at cluster creation.</w:delText>
        </w:r>
      </w:del>
    </w:p>
    <w:p w14:paraId="2B7A418F" w14:textId="77777777" w:rsidR="00B266C7" w:rsidDel="00D15975" w:rsidRDefault="003D731A">
      <w:pPr>
        <w:pStyle w:val="Compact"/>
        <w:numPr>
          <w:ilvl w:val="1"/>
          <w:numId w:val="7"/>
        </w:numPr>
        <w:rPr>
          <w:del w:id="66" w:author="Cindy Gross" w:date="2015-04-23T17:36:00Z"/>
        </w:rPr>
      </w:pPr>
      <w:del w:id="67" w:author="Cindy Gross" w:date="2015-04-23T17:36:00Z">
        <w:r w:rsidDel="00D15975">
          <w:delText>Select an expiration date for RDP. NOTE: The expiration date must be in the future and no more than a week from the present. The expiration time of day is assumed by default to be midnight of the specified date.</w:delText>
        </w:r>
      </w:del>
    </w:p>
    <w:p w14:paraId="0C31D821" w14:textId="77777777" w:rsidR="00B266C7" w:rsidDel="00D15975" w:rsidRDefault="003D731A">
      <w:pPr>
        <w:numPr>
          <w:ilvl w:val="0"/>
          <w:numId w:val="1"/>
        </w:numPr>
        <w:rPr>
          <w:del w:id="68" w:author="Cindy Gross" w:date="2015-04-23T17:36:00Z"/>
        </w:rPr>
      </w:pPr>
      <w:del w:id="69" w:author="Cindy Gross" w:date="2015-04-23T17:36:00Z">
        <w:r w:rsidDel="00D15975">
          <w:delText>Click Ok to configure RDP, this will take 2-3 minutes to complete.</w:delText>
        </w:r>
      </w:del>
    </w:p>
    <w:p w14:paraId="6F3D20E8" w14:textId="77777777" w:rsidR="00B266C7" w:rsidDel="00D15975" w:rsidRDefault="003D731A">
      <w:pPr>
        <w:numPr>
          <w:ilvl w:val="0"/>
          <w:numId w:val="1"/>
        </w:numPr>
        <w:rPr>
          <w:del w:id="70" w:author="Cindy Gross" w:date="2015-04-23T17:36:00Z"/>
        </w:rPr>
      </w:pPr>
      <w:del w:id="71" w:author="Cindy Gross" w:date="2015-04-23T17:36:00Z">
        <w:r w:rsidDel="00D15975">
          <w:rPr>
            <w:noProof/>
          </w:rPr>
          <w:drawing>
            <wp:inline distT="0" distB="0" distL="0" distR="0" wp14:anchorId="3278228D" wp14:editId="45D245C7">
              <wp:extent cx="5130800" cy="3695700"/>
              <wp:effectExtent l="0" t="0" r="0" b="0"/>
              <wp:docPr id="15" name="Picture" descr="createHDInsightClusterImg16.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6.png"/>
                      <pic:cNvPicPr>
                        <a:picLocks noChangeAspect="1" noChangeArrowheads="1"/>
                      </pic:cNvPicPr>
                    </pic:nvPicPr>
                    <pic:blipFill>
                      <a:blip r:embed="rId26"/>
                      <a:stretch>
                        <a:fillRect/>
                      </a:stretch>
                    </pic:blipFill>
                    <pic:spPr bwMode="auto">
                      <a:xfrm>
                        <a:off x="0" y="0"/>
                        <a:ext cx="5130800" cy="3695700"/>
                      </a:xfrm>
                      <a:prstGeom prst="rect">
                        <a:avLst/>
                      </a:prstGeom>
                      <a:noFill/>
                      <a:ln w="9525">
                        <a:noFill/>
                        <a:headEnd/>
                        <a:tailEnd/>
                      </a:ln>
                    </pic:spPr>
                  </pic:pic>
                </a:graphicData>
              </a:graphic>
            </wp:inline>
          </w:drawing>
        </w:r>
      </w:del>
    </w:p>
    <w:p w14:paraId="172469F5" w14:textId="77777777" w:rsidR="00B266C7" w:rsidDel="00D15975" w:rsidRDefault="00B266C7">
      <w:pPr>
        <w:pStyle w:val="ImageCaption"/>
        <w:numPr>
          <w:ilvl w:val="0"/>
          <w:numId w:val="1"/>
        </w:numPr>
        <w:rPr>
          <w:del w:id="72" w:author="Cindy Gross" w:date="2015-04-23T17:36:00Z"/>
        </w:rPr>
      </w:pPr>
    </w:p>
    <w:p w14:paraId="6B019147" w14:textId="77777777" w:rsidR="00B266C7" w:rsidRDefault="003D731A">
      <w:pPr>
        <w:pStyle w:val="Heading1"/>
      </w:pPr>
      <w:bookmarkStart w:id="73" w:name="connecting-to-the-hdinsight-cluster"/>
      <w:commentRangeStart w:id="74"/>
      <w:r>
        <w:t>3</w:t>
      </w:r>
      <w:commentRangeEnd w:id="74"/>
      <w:r w:rsidR="00D15975">
        <w:rPr>
          <w:rStyle w:val="CommentReference"/>
          <w:rFonts w:asciiTheme="minorHAnsi" w:eastAsiaTheme="minorHAnsi" w:hAnsiTheme="minorHAnsi" w:cstheme="minorBidi"/>
          <w:b w:val="0"/>
          <w:bCs w:val="0"/>
          <w:color w:val="auto"/>
        </w:rPr>
        <w:commentReference w:id="74"/>
      </w:r>
      <w:r>
        <w:t>. Connecting to the HDInsight cluster</w:t>
      </w:r>
    </w:p>
    <w:bookmarkEnd w:id="73"/>
    <w:p w14:paraId="362F3041" w14:textId="454C7F4D" w:rsidR="00B266C7" w:rsidRDefault="003D731A">
      <w:pPr>
        <w:numPr>
          <w:ilvl w:val="0"/>
          <w:numId w:val="8"/>
        </w:numPr>
      </w:pPr>
      <w:r>
        <w:t>Once configuration is complete you can initiate the RDP</w:t>
      </w:r>
      <w:ins w:id="75" w:author="Cindy Gross" w:date="2015-04-24T17:37:00Z">
        <w:r w:rsidR="004A353A">
          <w:t>.</w:t>
        </w:r>
      </w:ins>
      <w:r>
        <w:t xml:space="preserve"> </w:t>
      </w:r>
      <w:del w:id="76" w:author="Cindy Gross" w:date="2015-04-24T17:37:00Z">
        <w:r w:rsidDel="004A353A">
          <w:delText>connection using the Connection button located at the bottom of the screen.</w:delText>
        </w:r>
      </w:del>
      <w:r>
        <w:t xml:space="preserve"> </w:t>
      </w:r>
      <w:ins w:id="77" w:author="Cindy Gross" w:date="2015-04-24T17:36:00Z">
        <w:r w:rsidR="004A353A">
          <w:t xml:space="preserve">First click on the HDInsight instance you just created then choose “configuration” from the top menu. A </w:t>
        </w:r>
      </w:ins>
      <w:ins w:id="78" w:author="Cindy Gross" w:date="2015-04-24T17:37:00Z">
        <w:r w:rsidR="004A353A">
          <w:t xml:space="preserve">“connect” </w:t>
        </w:r>
        <w:r w:rsidR="004A353A">
          <w:lastRenderedPageBreak/>
          <w:t xml:space="preserve">button will appear on the bottom. Click on “connect”. </w:t>
        </w:r>
      </w:ins>
      <w:r>
        <w:t>A</w:t>
      </w:r>
      <w:ins w:id="79" w:author="Cindy Gross" w:date="2015-04-24T17:37:00Z">
        <w:r w:rsidR="004A353A">
          <w:t>n</w:t>
        </w:r>
      </w:ins>
      <w:r>
        <w:t xml:space="preserve"> open/save dialog will appear at the bottom of the page. Select Open.</w:t>
      </w:r>
    </w:p>
    <w:p w14:paraId="4B5AF0F9" w14:textId="77777777" w:rsidR="00B266C7" w:rsidRDefault="003D731A">
      <w:pPr>
        <w:numPr>
          <w:ilvl w:val="0"/>
          <w:numId w:val="1"/>
        </w:numPr>
      </w:pPr>
      <w:r>
        <w:rPr>
          <w:noProof/>
        </w:rPr>
        <w:drawing>
          <wp:inline distT="0" distB="0" distL="0" distR="0" wp14:anchorId="0FF78F2D" wp14:editId="273C7589">
            <wp:extent cx="660400" cy="508000"/>
            <wp:effectExtent l="0" t="0" r="0" b="0"/>
            <wp:docPr id="16" name="Picture" descr="createHDInsightClusterImg17.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7.png"/>
                    <pic:cNvPicPr>
                      <a:picLocks noChangeAspect="1" noChangeArrowheads="1"/>
                    </pic:cNvPicPr>
                  </pic:nvPicPr>
                  <pic:blipFill>
                    <a:blip r:embed="rId27"/>
                    <a:stretch>
                      <a:fillRect/>
                    </a:stretch>
                  </pic:blipFill>
                  <pic:spPr bwMode="auto">
                    <a:xfrm>
                      <a:off x="0" y="0"/>
                      <a:ext cx="660400" cy="508000"/>
                    </a:xfrm>
                    <a:prstGeom prst="rect">
                      <a:avLst/>
                    </a:prstGeom>
                    <a:noFill/>
                    <a:ln w="9525">
                      <a:noFill/>
                      <a:headEnd/>
                      <a:tailEnd/>
                    </a:ln>
                  </pic:spPr>
                </pic:pic>
              </a:graphicData>
            </a:graphic>
          </wp:inline>
        </w:drawing>
      </w:r>
    </w:p>
    <w:p w14:paraId="7ADB659B" w14:textId="77777777" w:rsidR="00B266C7" w:rsidRDefault="00B266C7">
      <w:pPr>
        <w:pStyle w:val="ImageCaption"/>
        <w:numPr>
          <w:ilvl w:val="0"/>
          <w:numId w:val="1"/>
        </w:numPr>
      </w:pPr>
    </w:p>
    <w:p w14:paraId="4DD5F3C1" w14:textId="77777777" w:rsidR="00B266C7" w:rsidRDefault="003D731A">
      <w:pPr>
        <w:numPr>
          <w:ilvl w:val="0"/>
          <w:numId w:val="8"/>
        </w:numPr>
      </w:pPr>
      <w:r>
        <w:t>A new dialog will open, Click Connect.</w:t>
      </w:r>
    </w:p>
    <w:p w14:paraId="23F5041D" w14:textId="77777777" w:rsidR="00B266C7" w:rsidRDefault="003D731A">
      <w:pPr>
        <w:numPr>
          <w:ilvl w:val="0"/>
          <w:numId w:val="1"/>
        </w:numPr>
      </w:pPr>
      <w:r>
        <w:rPr>
          <w:noProof/>
        </w:rPr>
        <w:drawing>
          <wp:inline distT="0" distB="0" distL="0" distR="0" wp14:anchorId="5575C77C" wp14:editId="2272BB29">
            <wp:extent cx="4889500" cy="2908300"/>
            <wp:effectExtent l="0" t="0" r="0" b="0"/>
            <wp:docPr id="17" name="Picture" descr="createHDInsightClusterImg18.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8.png"/>
                    <pic:cNvPicPr>
                      <a:picLocks noChangeAspect="1" noChangeArrowheads="1"/>
                    </pic:cNvPicPr>
                  </pic:nvPicPr>
                  <pic:blipFill>
                    <a:blip r:embed="rId28"/>
                    <a:stretch>
                      <a:fillRect/>
                    </a:stretch>
                  </pic:blipFill>
                  <pic:spPr bwMode="auto">
                    <a:xfrm>
                      <a:off x="0" y="0"/>
                      <a:ext cx="4889500" cy="2908300"/>
                    </a:xfrm>
                    <a:prstGeom prst="rect">
                      <a:avLst/>
                    </a:prstGeom>
                    <a:noFill/>
                    <a:ln w="9525">
                      <a:noFill/>
                      <a:headEnd/>
                      <a:tailEnd/>
                    </a:ln>
                  </pic:spPr>
                </pic:pic>
              </a:graphicData>
            </a:graphic>
          </wp:inline>
        </w:drawing>
      </w:r>
    </w:p>
    <w:p w14:paraId="09AB8D94" w14:textId="77777777" w:rsidR="00B266C7" w:rsidRDefault="00B266C7">
      <w:pPr>
        <w:pStyle w:val="ImageCaption"/>
        <w:numPr>
          <w:ilvl w:val="0"/>
          <w:numId w:val="1"/>
        </w:numPr>
      </w:pPr>
    </w:p>
    <w:p w14:paraId="15630D5B" w14:textId="56956371" w:rsidR="00B266C7" w:rsidRDefault="003D731A">
      <w:pPr>
        <w:numPr>
          <w:ilvl w:val="0"/>
          <w:numId w:val="8"/>
        </w:numPr>
      </w:pPr>
      <w:r>
        <w:t xml:space="preserve">Enter </w:t>
      </w:r>
      <w:del w:id="80" w:author="Cindy Gross" w:date="2015-04-24T17:38:00Z">
        <w:r w:rsidDel="004A353A">
          <w:delText xml:space="preserve">your </w:delText>
        </w:r>
      </w:del>
      <w:ins w:id="81" w:author="Cindy Gross" w:date="2015-04-24T17:38:00Z">
        <w:r w:rsidR="004A353A">
          <w:t>the</w:t>
        </w:r>
        <w:r w:rsidR="004A353A">
          <w:t xml:space="preserve"> </w:t>
        </w:r>
      </w:ins>
      <w:r>
        <w:t xml:space="preserve">credentials, </w:t>
      </w:r>
      <w:del w:id="82" w:author="Cindy Gross" w:date="2015-04-24T17:38:00Z">
        <w:r w:rsidDel="004A353A">
          <w:delText>use the credentials</w:delText>
        </w:r>
      </w:del>
      <w:ins w:id="83" w:author="Cindy Gross" w:date="2015-04-24T17:38:00Z">
        <w:r w:rsidR="004A353A">
          <w:t>you</w:t>
        </w:r>
      </w:ins>
      <w:r>
        <w:t xml:space="preserve"> specified as part of the Remote Desktop configuration in the previous step </w:t>
      </w:r>
      <w:del w:id="84" w:author="Cindy Gross" w:date="2015-04-24T17:38:00Z">
        <w:r w:rsidDel="004A353A">
          <w:delText xml:space="preserve">(5) </w:delText>
        </w:r>
      </w:del>
      <w:r>
        <w:t>when connecting to the instance.</w:t>
      </w:r>
    </w:p>
    <w:p w14:paraId="14042471" w14:textId="77777777" w:rsidR="00B266C7" w:rsidRDefault="003D731A">
      <w:pPr>
        <w:numPr>
          <w:ilvl w:val="0"/>
          <w:numId w:val="1"/>
        </w:numPr>
      </w:pPr>
      <w:r>
        <w:rPr>
          <w:noProof/>
        </w:rPr>
        <w:lastRenderedPageBreak/>
        <w:drawing>
          <wp:inline distT="0" distB="0" distL="0" distR="0" wp14:anchorId="2682E8F1" wp14:editId="072F1F40">
            <wp:extent cx="4191000" cy="3505200"/>
            <wp:effectExtent l="0" t="0" r="0" b="0"/>
            <wp:docPr id="18" name="Picture" descr="createHDInsightClusterImg19.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9.png"/>
                    <pic:cNvPicPr>
                      <a:picLocks noChangeAspect="1" noChangeArrowheads="1"/>
                    </pic:cNvPicPr>
                  </pic:nvPicPr>
                  <pic:blipFill>
                    <a:blip r:embed="rId29"/>
                    <a:stretch>
                      <a:fillRect/>
                    </a:stretch>
                  </pic:blipFill>
                  <pic:spPr bwMode="auto">
                    <a:xfrm>
                      <a:off x="0" y="0"/>
                      <a:ext cx="4191000" cy="3505200"/>
                    </a:xfrm>
                    <a:prstGeom prst="rect">
                      <a:avLst/>
                    </a:prstGeom>
                    <a:noFill/>
                    <a:ln w="9525">
                      <a:noFill/>
                      <a:headEnd/>
                      <a:tailEnd/>
                    </a:ln>
                  </pic:spPr>
                </pic:pic>
              </a:graphicData>
            </a:graphic>
          </wp:inline>
        </w:drawing>
      </w:r>
    </w:p>
    <w:p w14:paraId="7DF6C85B" w14:textId="77777777" w:rsidR="00B266C7" w:rsidRDefault="00B266C7">
      <w:pPr>
        <w:pStyle w:val="ImageCaption"/>
        <w:numPr>
          <w:ilvl w:val="0"/>
          <w:numId w:val="1"/>
        </w:numPr>
      </w:pPr>
    </w:p>
    <w:p w14:paraId="7F714BEF" w14:textId="77777777" w:rsidR="00B266C7" w:rsidRDefault="003D731A">
      <w:pPr>
        <w:numPr>
          <w:ilvl w:val="0"/>
          <w:numId w:val="8"/>
        </w:numPr>
      </w:pPr>
      <w:r>
        <w:t>Choose yes to accept the certificate.</w:t>
      </w:r>
    </w:p>
    <w:p w14:paraId="387AF9D9" w14:textId="77777777" w:rsidR="00B266C7" w:rsidRDefault="003D731A">
      <w:pPr>
        <w:numPr>
          <w:ilvl w:val="0"/>
          <w:numId w:val="1"/>
        </w:numPr>
      </w:pPr>
      <w:r>
        <w:rPr>
          <w:noProof/>
        </w:rPr>
        <w:drawing>
          <wp:inline distT="0" distB="0" distL="0" distR="0" wp14:anchorId="35CE887B" wp14:editId="4F56B34B">
            <wp:extent cx="3873500" cy="3987800"/>
            <wp:effectExtent l="0" t="0" r="0" b="0"/>
            <wp:docPr id="19" name="Picture" descr="createHDInsightClusterImg20.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20.png"/>
                    <pic:cNvPicPr>
                      <a:picLocks noChangeAspect="1" noChangeArrowheads="1"/>
                    </pic:cNvPicPr>
                  </pic:nvPicPr>
                  <pic:blipFill>
                    <a:blip r:embed="rId30"/>
                    <a:stretch>
                      <a:fillRect/>
                    </a:stretch>
                  </pic:blipFill>
                  <pic:spPr bwMode="auto">
                    <a:xfrm>
                      <a:off x="0" y="0"/>
                      <a:ext cx="3873500" cy="3987800"/>
                    </a:xfrm>
                    <a:prstGeom prst="rect">
                      <a:avLst/>
                    </a:prstGeom>
                    <a:noFill/>
                    <a:ln w="9525">
                      <a:noFill/>
                      <a:headEnd/>
                      <a:tailEnd/>
                    </a:ln>
                  </pic:spPr>
                </pic:pic>
              </a:graphicData>
            </a:graphic>
          </wp:inline>
        </w:drawing>
      </w:r>
    </w:p>
    <w:p w14:paraId="60CFD492" w14:textId="77777777" w:rsidR="00B266C7" w:rsidRDefault="00B266C7">
      <w:pPr>
        <w:pStyle w:val="ImageCaption"/>
        <w:numPr>
          <w:ilvl w:val="0"/>
          <w:numId w:val="1"/>
        </w:numPr>
      </w:pPr>
    </w:p>
    <w:p w14:paraId="201ABD9B" w14:textId="070BF1B9" w:rsidR="00B266C7" w:rsidRDefault="003D731A">
      <w:pPr>
        <w:numPr>
          <w:ilvl w:val="0"/>
          <w:numId w:val="8"/>
        </w:numPr>
      </w:pPr>
      <w:r>
        <w:t xml:space="preserve">You will then be presented with the </w:t>
      </w:r>
      <w:del w:id="85" w:author="Cindy Gross" w:date="2015-04-24T17:39:00Z">
        <w:r w:rsidDel="004A353A">
          <w:delText xml:space="preserve">a </w:delText>
        </w:r>
      </w:del>
      <w:r>
        <w:t>remote desktop connection for the head node of the cluster.</w:t>
      </w:r>
    </w:p>
    <w:p w14:paraId="3CE8B19C" w14:textId="77777777" w:rsidR="00B266C7" w:rsidRDefault="003D731A">
      <w:pPr>
        <w:numPr>
          <w:ilvl w:val="0"/>
          <w:numId w:val="1"/>
        </w:numPr>
      </w:pPr>
      <w:r>
        <w:rPr>
          <w:noProof/>
        </w:rPr>
        <w:drawing>
          <wp:inline distT="0" distB="0" distL="0" distR="0" wp14:anchorId="4C293191" wp14:editId="635F620A">
            <wp:extent cx="5646420" cy="3667760"/>
            <wp:effectExtent l="0" t="0" r="0" b="0"/>
            <wp:docPr id="20" name="Picture" descr="createHDInsightClusterImg21.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21.png"/>
                    <pic:cNvPicPr>
                      <a:picLocks noChangeAspect="1" noChangeArrowheads="1"/>
                    </pic:cNvPicPr>
                  </pic:nvPicPr>
                  <pic:blipFill>
                    <a:blip r:embed="rId31"/>
                    <a:stretch>
                      <a:fillRect/>
                    </a:stretch>
                  </pic:blipFill>
                  <pic:spPr bwMode="auto">
                    <a:xfrm>
                      <a:off x="0" y="0"/>
                      <a:ext cx="5646420" cy="3667760"/>
                    </a:xfrm>
                    <a:prstGeom prst="rect">
                      <a:avLst/>
                    </a:prstGeom>
                    <a:noFill/>
                    <a:ln w="9525">
                      <a:noFill/>
                      <a:headEnd/>
                      <a:tailEnd/>
                    </a:ln>
                  </pic:spPr>
                </pic:pic>
              </a:graphicData>
            </a:graphic>
          </wp:inline>
        </w:drawing>
      </w:r>
    </w:p>
    <w:p w14:paraId="45F28065" w14:textId="77777777" w:rsidR="00B266C7" w:rsidRDefault="00B266C7">
      <w:pPr>
        <w:pStyle w:val="ImageCaption"/>
        <w:numPr>
          <w:ilvl w:val="0"/>
          <w:numId w:val="1"/>
        </w:numPr>
      </w:pPr>
    </w:p>
    <w:p w14:paraId="03346A8D" w14:textId="66B09FD8" w:rsidR="00B266C7" w:rsidRDefault="003D731A">
      <w:pPr>
        <w:pStyle w:val="Heading2"/>
      </w:pPr>
      <w:bookmarkStart w:id="86" w:name="using-the-hadoop-filing-system"/>
      <w:r>
        <w:t xml:space="preserve">3.1 Using the Hadoop </w:t>
      </w:r>
      <w:del w:id="87" w:author="Cindy Gross" w:date="2015-04-24T17:40:00Z">
        <w:r w:rsidDel="004A353A">
          <w:delText xml:space="preserve">Filing </w:delText>
        </w:r>
      </w:del>
      <w:ins w:id="88" w:author="Cindy Gross" w:date="2015-04-24T17:40:00Z">
        <w:r w:rsidR="004A353A">
          <w:t>Fil</w:t>
        </w:r>
        <w:r w:rsidR="004A353A">
          <w:t>e</w:t>
        </w:r>
        <w:r w:rsidR="004A353A">
          <w:t xml:space="preserve"> </w:t>
        </w:r>
      </w:ins>
      <w:r>
        <w:t>System</w:t>
      </w:r>
    </w:p>
    <w:bookmarkEnd w:id="86"/>
    <w:p w14:paraId="0CE85E1F" w14:textId="77777777" w:rsidR="00B266C7" w:rsidRDefault="003D731A">
      <w:pPr>
        <w:numPr>
          <w:ilvl w:val="0"/>
          <w:numId w:val="9"/>
        </w:numPr>
      </w:pPr>
      <w:r>
        <w:t>Once logged in open the Hadoop Command Line. The link to this can be found on the desktop of the head node.</w:t>
      </w:r>
    </w:p>
    <w:p w14:paraId="496F75E6" w14:textId="77777777" w:rsidR="00B266C7" w:rsidRDefault="003D731A">
      <w:pPr>
        <w:numPr>
          <w:ilvl w:val="0"/>
          <w:numId w:val="1"/>
        </w:numPr>
      </w:pPr>
      <w:r>
        <w:rPr>
          <w:noProof/>
        </w:rPr>
        <w:drawing>
          <wp:inline distT="0" distB="0" distL="0" distR="0" wp14:anchorId="5D40F5B8" wp14:editId="201F76C0">
            <wp:extent cx="368300" cy="571500"/>
            <wp:effectExtent l="0" t="0" r="0" b="0"/>
            <wp:docPr id="21" name="Picture" descr="createHDInsightClusterImg22.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22.png"/>
                    <pic:cNvPicPr>
                      <a:picLocks noChangeAspect="1" noChangeArrowheads="1"/>
                    </pic:cNvPicPr>
                  </pic:nvPicPr>
                  <pic:blipFill>
                    <a:blip r:embed="rId32"/>
                    <a:stretch>
                      <a:fillRect/>
                    </a:stretch>
                  </pic:blipFill>
                  <pic:spPr bwMode="auto">
                    <a:xfrm>
                      <a:off x="0" y="0"/>
                      <a:ext cx="368300" cy="571500"/>
                    </a:xfrm>
                    <a:prstGeom prst="rect">
                      <a:avLst/>
                    </a:prstGeom>
                    <a:noFill/>
                    <a:ln w="9525">
                      <a:noFill/>
                      <a:headEnd/>
                      <a:tailEnd/>
                    </a:ln>
                  </pic:spPr>
                </pic:pic>
              </a:graphicData>
            </a:graphic>
          </wp:inline>
        </w:drawing>
      </w:r>
    </w:p>
    <w:p w14:paraId="540AD096" w14:textId="77777777" w:rsidR="00B266C7" w:rsidRDefault="00B266C7">
      <w:pPr>
        <w:pStyle w:val="ImageCaption"/>
        <w:numPr>
          <w:ilvl w:val="0"/>
          <w:numId w:val="1"/>
        </w:numPr>
      </w:pPr>
    </w:p>
    <w:p w14:paraId="3DF0E575" w14:textId="77777777" w:rsidR="00B266C7" w:rsidRDefault="003D731A">
      <w:pPr>
        <w:numPr>
          <w:ilvl w:val="0"/>
          <w:numId w:val="9"/>
        </w:numPr>
      </w:pPr>
      <w:r>
        <w:t>Execute the command</w:t>
      </w:r>
    </w:p>
    <w:p w14:paraId="5D9F809C" w14:textId="77777777" w:rsidR="00B266C7" w:rsidRDefault="003D731A">
      <w:pPr>
        <w:numPr>
          <w:ilvl w:val="0"/>
          <w:numId w:val="1"/>
        </w:numPr>
      </w:pPr>
      <w:proofErr w:type="spellStart"/>
      <w:r>
        <w:rPr>
          <w:rStyle w:val="VerbatimChar"/>
        </w:rPr>
        <w:t>hadoop</w:t>
      </w:r>
      <w:proofErr w:type="spellEnd"/>
      <w:r>
        <w:rPr>
          <w:rStyle w:val="VerbatimChar"/>
        </w:rPr>
        <w:t xml:space="preserve"> fs -ls /</w:t>
      </w:r>
    </w:p>
    <w:p w14:paraId="4B15C8F9" w14:textId="77777777" w:rsidR="00B266C7" w:rsidRDefault="003D731A">
      <w:pPr>
        <w:numPr>
          <w:ilvl w:val="0"/>
          <w:numId w:val="9"/>
        </w:numPr>
      </w:pPr>
      <w:r>
        <w:t>The following set of files will be displayed</w:t>
      </w:r>
    </w:p>
    <w:p w14:paraId="1DCBCC4E" w14:textId="77777777" w:rsidR="00B266C7" w:rsidRDefault="003D731A">
      <w:pPr>
        <w:numPr>
          <w:ilvl w:val="0"/>
          <w:numId w:val="1"/>
        </w:numPr>
      </w:pPr>
      <w:r>
        <w:rPr>
          <w:noProof/>
        </w:rPr>
        <w:lastRenderedPageBreak/>
        <w:drawing>
          <wp:inline distT="0" distB="0" distL="0" distR="0" wp14:anchorId="721B7498" wp14:editId="2254EB0C">
            <wp:extent cx="4953000" cy="2552700"/>
            <wp:effectExtent l="0" t="0" r="0" b="0"/>
            <wp:docPr id="22" name="Picture" descr="createHDInsightClusterImg23.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23.png"/>
                    <pic:cNvPicPr>
                      <a:picLocks noChangeAspect="1" noChangeArrowheads="1"/>
                    </pic:cNvPicPr>
                  </pic:nvPicPr>
                  <pic:blipFill>
                    <a:blip r:embed="rId33"/>
                    <a:stretch>
                      <a:fillRect/>
                    </a:stretch>
                  </pic:blipFill>
                  <pic:spPr bwMode="auto">
                    <a:xfrm>
                      <a:off x="0" y="0"/>
                      <a:ext cx="4953000" cy="2552700"/>
                    </a:xfrm>
                    <a:prstGeom prst="rect">
                      <a:avLst/>
                    </a:prstGeom>
                    <a:noFill/>
                    <a:ln w="9525">
                      <a:noFill/>
                      <a:headEnd/>
                      <a:tailEnd/>
                    </a:ln>
                  </pic:spPr>
                </pic:pic>
              </a:graphicData>
            </a:graphic>
          </wp:inline>
        </w:drawing>
      </w:r>
    </w:p>
    <w:p w14:paraId="2E6989A1" w14:textId="77777777" w:rsidR="00B266C7" w:rsidRDefault="00B266C7">
      <w:pPr>
        <w:pStyle w:val="ImageCaption"/>
        <w:numPr>
          <w:ilvl w:val="0"/>
          <w:numId w:val="1"/>
        </w:numPr>
      </w:pPr>
    </w:p>
    <w:p w14:paraId="21D1AF4B" w14:textId="77777777" w:rsidR="00B266C7" w:rsidRDefault="003D731A">
      <w:pPr>
        <w:numPr>
          <w:ilvl w:val="0"/>
          <w:numId w:val="9"/>
        </w:numPr>
      </w:pPr>
      <w:r>
        <w:t>A number of directories will have been created as part of the cluster provisioning process. These directories should remain untouched so the cluster can operate normally.</w:t>
      </w:r>
    </w:p>
    <w:p w14:paraId="043EA6DE" w14:textId="77777777" w:rsidR="00B266C7" w:rsidRDefault="003D731A">
      <w:pPr>
        <w:pStyle w:val="Compact"/>
        <w:numPr>
          <w:ilvl w:val="1"/>
          <w:numId w:val="10"/>
        </w:numPr>
      </w:pPr>
      <w:proofErr w:type="spellStart"/>
      <w:r>
        <w:t>HdiSamples</w:t>
      </w:r>
      <w:proofErr w:type="spellEnd"/>
    </w:p>
    <w:p w14:paraId="72944539" w14:textId="77777777" w:rsidR="00B266C7" w:rsidRDefault="003D731A">
      <w:pPr>
        <w:pStyle w:val="Compact"/>
        <w:numPr>
          <w:ilvl w:val="2"/>
          <w:numId w:val="11"/>
        </w:numPr>
      </w:pPr>
      <w:r>
        <w:t>Contains a set of sample data</w:t>
      </w:r>
    </w:p>
    <w:p w14:paraId="3D308CD9" w14:textId="77777777" w:rsidR="00B266C7" w:rsidRDefault="003D731A">
      <w:pPr>
        <w:pStyle w:val="Compact"/>
        <w:numPr>
          <w:ilvl w:val="1"/>
          <w:numId w:val="10"/>
        </w:numPr>
      </w:pPr>
      <w:r>
        <w:t>apps</w:t>
      </w:r>
    </w:p>
    <w:p w14:paraId="0A984577" w14:textId="77777777" w:rsidR="00B266C7" w:rsidRDefault="003D731A">
      <w:pPr>
        <w:pStyle w:val="Compact"/>
        <w:numPr>
          <w:ilvl w:val="2"/>
          <w:numId w:val="12"/>
        </w:numPr>
      </w:pPr>
      <w:r>
        <w:t>Contains 3rd party apps that are required for the normal operation of the cluster</w:t>
      </w:r>
    </w:p>
    <w:p w14:paraId="0EAD9789" w14:textId="77777777" w:rsidR="00B266C7" w:rsidRDefault="003D731A">
      <w:pPr>
        <w:pStyle w:val="Compact"/>
        <w:numPr>
          <w:ilvl w:val="1"/>
          <w:numId w:val="10"/>
        </w:numPr>
      </w:pPr>
      <w:r>
        <w:t>example</w:t>
      </w:r>
    </w:p>
    <w:p w14:paraId="349B2A2D" w14:textId="77777777" w:rsidR="00B266C7" w:rsidRDefault="003D731A">
      <w:pPr>
        <w:pStyle w:val="Compact"/>
        <w:numPr>
          <w:ilvl w:val="2"/>
          <w:numId w:val="13"/>
        </w:numPr>
      </w:pPr>
      <w:r>
        <w:t>Additional examples and data</w:t>
      </w:r>
    </w:p>
    <w:p w14:paraId="3FADDE29" w14:textId="77777777" w:rsidR="00B266C7" w:rsidRDefault="003D731A">
      <w:pPr>
        <w:pStyle w:val="Compact"/>
        <w:numPr>
          <w:ilvl w:val="1"/>
          <w:numId w:val="10"/>
        </w:numPr>
      </w:pPr>
      <w:r>
        <w:t>hive</w:t>
      </w:r>
    </w:p>
    <w:p w14:paraId="0C308E42" w14:textId="77777777" w:rsidR="00B266C7" w:rsidRDefault="003D731A">
      <w:pPr>
        <w:pStyle w:val="Compact"/>
        <w:numPr>
          <w:ilvl w:val="2"/>
          <w:numId w:val="14"/>
        </w:numPr>
      </w:pPr>
      <w:r>
        <w:t>Where the hive tables are stored</w:t>
      </w:r>
    </w:p>
    <w:p w14:paraId="3DCE38C4" w14:textId="77777777" w:rsidR="00B266C7" w:rsidRDefault="003D731A">
      <w:pPr>
        <w:pStyle w:val="Compact"/>
        <w:numPr>
          <w:ilvl w:val="1"/>
          <w:numId w:val="10"/>
        </w:numPr>
      </w:pPr>
      <w:proofErr w:type="spellStart"/>
      <w:r>
        <w:t>mapred</w:t>
      </w:r>
      <w:proofErr w:type="spellEnd"/>
    </w:p>
    <w:p w14:paraId="2B649949" w14:textId="77777777" w:rsidR="00B266C7" w:rsidRDefault="003D731A">
      <w:pPr>
        <w:pStyle w:val="Compact"/>
        <w:numPr>
          <w:ilvl w:val="2"/>
          <w:numId w:val="15"/>
        </w:numPr>
      </w:pPr>
      <w:r>
        <w:t>Contains the history of map reduce jobs</w:t>
      </w:r>
    </w:p>
    <w:p w14:paraId="4D595671" w14:textId="77777777" w:rsidR="00B266C7" w:rsidRDefault="003D731A">
      <w:pPr>
        <w:pStyle w:val="Compact"/>
        <w:numPr>
          <w:ilvl w:val="1"/>
          <w:numId w:val="10"/>
        </w:numPr>
      </w:pPr>
      <w:r>
        <w:t>user</w:t>
      </w:r>
    </w:p>
    <w:p w14:paraId="77560D7B" w14:textId="77777777" w:rsidR="00B266C7" w:rsidRDefault="003D731A">
      <w:pPr>
        <w:pStyle w:val="Compact"/>
        <w:numPr>
          <w:ilvl w:val="2"/>
          <w:numId w:val="16"/>
        </w:numPr>
      </w:pPr>
      <w:r>
        <w:t xml:space="preserve">A set of libraries associated with the </w:t>
      </w:r>
      <w:proofErr w:type="spellStart"/>
      <w:r>
        <w:t>hadoop</w:t>
      </w:r>
      <w:proofErr w:type="spellEnd"/>
      <w:r>
        <w:t xml:space="preserve"> user</w:t>
      </w:r>
    </w:p>
    <w:p w14:paraId="3B501F1F" w14:textId="77777777" w:rsidR="00B266C7" w:rsidRDefault="003D731A">
      <w:pPr>
        <w:pStyle w:val="Compact"/>
        <w:numPr>
          <w:ilvl w:val="1"/>
          <w:numId w:val="10"/>
        </w:numPr>
      </w:pPr>
      <w:r>
        <w:t>yarn</w:t>
      </w:r>
    </w:p>
    <w:p w14:paraId="0BC6B06C" w14:textId="77777777" w:rsidR="00B266C7" w:rsidRDefault="003D731A">
      <w:pPr>
        <w:pStyle w:val="Compact"/>
        <w:numPr>
          <w:ilvl w:val="2"/>
          <w:numId w:val="17"/>
        </w:numPr>
      </w:pPr>
      <w:r>
        <w:t>Holds the yarn applicatio</w:t>
      </w:r>
      <w:bookmarkStart w:id="89" w:name="_GoBack"/>
      <w:bookmarkEnd w:id="89"/>
      <w:r>
        <w:t>n history data</w:t>
      </w:r>
    </w:p>
    <w:sectPr w:rsidR="00B266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indy Gross" w:date="2015-04-23T17:22:00Z" w:initials="CG">
    <w:p w14:paraId="2ECBB2DE" w14:textId="77777777" w:rsidR="00895471" w:rsidRDefault="00895471">
      <w:pPr>
        <w:pStyle w:val="CommentText"/>
      </w:pPr>
      <w:r>
        <w:rPr>
          <w:rStyle w:val="CommentReference"/>
        </w:rPr>
        <w:annotationRef/>
      </w:r>
      <w:r>
        <w:t>Why MR?</w:t>
      </w:r>
    </w:p>
  </w:comment>
  <w:comment w:id="14" w:author="Cindy Gross" w:date="2015-04-23T17:28:00Z" w:initials="CG">
    <w:p w14:paraId="5799C4BD" w14:textId="77777777" w:rsidR="00895471" w:rsidRDefault="00895471">
      <w:pPr>
        <w:pStyle w:val="CommentText"/>
      </w:pPr>
      <w:r>
        <w:rPr>
          <w:rStyle w:val="CommentReference"/>
        </w:rPr>
        <w:annotationRef/>
      </w:r>
      <w:r>
        <w:t>Somehow tracking got off, added OS</w:t>
      </w:r>
    </w:p>
  </w:comment>
  <w:comment w:id="74" w:author="Cindy Gross" w:date="2015-04-23T17:37:00Z" w:initials="CG">
    <w:p w14:paraId="411D7B8C" w14:textId="77777777" w:rsidR="00D15975" w:rsidRDefault="00D15975">
      <w:pPr>
        <w:pStyle w:val="CommentText"/>
      </w:pPr>
      <w:r>
        <w:rPr>
          <w:rStyle w:val="CommentReference"/>
        </w:rPr>
        <w:annotationRef/>
      </w:r>
      <w:r>
        <w:t>This is now in the create menu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CBB2DE" w15:done="0"/>
  <w15:commentEx w15:paraId="5799C4BD" w15:done="0"/>
  <w15:commentEx w15:paraId="411D7B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C9AFBB"/>
    <w:multiLevelType w:val="multilevel"/>
    <w:tmpl w:val="61A8D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85FDEFC"/>
    <w:multiLevelType w:val="multilevel"/>
    <w:tmpl w:val="08BA10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A1F3399"/>
    <w:multiLevelType w:val="multilevel"/>
    <w:tmpl w:val="C1BE2C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num>
  <w:num w:numId="4">
    <w:abstractNumId w:val="2"/>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indy Gross">
    <w15:presenceInfo w15:providerId="None" w15:userId="Cindy Gro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2"/>
  </w:compat>
  <w:rsids>
    <w:rsidRoot w:val="00B266C7"/>
    <w:rsid w:val="003A1270"/>
    <w:rsid w:val="003D731A"/>
    <w:rsid w:val="004A353A"/>
    <w:rsid w:val="00895471"/>
    <w:rsid w:val="0093718C"/>
    <w:rsid w:val="00A32320"/>
    <w:rsid w:val="00B266C7"/>
    <w:rsid w:val="00C57DDF"/>
    <w:rsid w:val="00D1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374D"/>
  <w15:docId w15:val="{A5113207-689C-4CEB-8A6A-10CFB62D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895471"/>
    <w:rPr>
      <w:sz w:val="16"/>
      <w:szCs w:val="16"/>
    </w:rPr>
  </w:style>
  <w:style w:type="paragraph" w:styleId="CommentText">
    <w:name w:val="annotation text"/>
    <w:basedOn w:val="Normal"/>
    <w:link w:val="CommentTextChar"/>
    <w:semiHidden/>
    <w:unhideWhenUsed/>
    <w:rsid w:val="00895471"/>
    <w:rPr>
      <w:sz w:val="20"/>
      <w:szCs w:val="20"/>
    </w:rPr>
  </w:style>
  <w:style w:type="character" w:customStyle="1" w:styleId="CommentTextChar">
    <w:name w:val="Comment Text Char"/>
    <w:basedOn w:val="DefaultParagraphFont"/>
    <w:link w:val="CommentText"/>
    <w:semiHidden/>
    <w:rsid w:val="00895471"/>
    <w:rPr>
      <w:sz w:val="20"/>
      <w:szCs w:val="20"/>
    </w:rPr>
  </w:style>
  <w:style w:type="paragraph" w:styleId="CommentSubject">
    <w:name w:val="annotation subject"/>
    <w:basedOn w:val="CommentText"/>
    <w:next w:val="CommentText"/>
    <w:link w:val="CommentSubjectChar"/>
    <w:semiHidden/>
    <w:unhideWhenUsed/>
    <w:rsid w:val="00895471"/>
    <w:rPr>
      <w:b/>
      <w:bCs/>
    </w:rPr>
  </w:style>
  <w:style w:type="character" w:customStyle="1" w:styleId="CommentSubjectChar">
    <w:name w:val="Comment Subject Char"/>
    <w:basedOn w:val="CommentTextChar"/>
    <w:link w:val="CommentSubject"/>
    <w:semiHidden/>
    <w:rsid w:val="00895471"/>
    <w:rPr>
      <w:b/>
      <w:bCs/>
      <w:sz w:val="20"/>
      <w:szCs w:val="20"/>
    </w:rPr>
  </w:style>
  <w:style w:type="paragraph" w:styleId="BalloonText">
    <w:name w:val="Balloon Text"/>
    <w:basedOn w:val="Normal"/>
    <w:link w:val="BalloonTextChar"/>
    <w:semiHidden/>
    <w:unhideWhenUsed/>
    <w:rsid w:val="00895471"/>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8954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manage.windowsazure.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1294</TotalTime>
  <Pages>14</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Cindy Gross</cp:lastModifiedBy>
  <cp:revision>5</cp:revision>
  <dcterms:created xsi:type="dcterms:W3CDTF">2015-02-26T17:37:00Z</dcterms:created>
  <dcterms:modified xsi:type="dcterms:W3CDTF">2015-04-24T23:45:00Z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